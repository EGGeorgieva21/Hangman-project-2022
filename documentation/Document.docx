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73F0" w14:textId="6A9D2BFD" w:rsidR="00682501" w:rsidDel="002C130A" w:rsidRDefault="00EE2447" w:rsidP="00F14B74">
      <w:pPr>
        <w:pStyle w:val="Heading1"/>
        <w:jc w:val="center"/>
        <w:rPr>
          <w:del w:id="0" w:author="blank _" w:date="2022-12-14T23:12:00Z"/>
          <w:noProof/>
          <w:sz w:val="24"/>
          <w:szCs w:val="24"/>
          <w:bdr w:val="none" w:sz="0" w:space="0" w:color="auto" w:frame="1"/>
        </w:rPr>
        <w:pPrChange w:id="1" w:author="Nikola Kostadinov" w:date="2022-12-14T23:40:00Z">
          <w:pPr>
            <w:pStyle w:val="Heading1"/>
          </w:pPr>
        </w:pPrChange>
      </w:pPr>
      <w:bookmarkStart w:id="2" w:name="_Toc121954580"/>
      <w:r w:rsidRPr="00F14B74">
        <w:rPr>
          <w:i/>
          <w:iCs/>
          <w:color w:val="1F3864" w:themeColor="accent1" w:themeShade="80"/>
          <w:sz w:val="72"/>
          <w:szCs w:val="72"/>
          <w:rPrChange w:id="3" w:author="Nikola Kostadinov" w:date="2022-12-14T23:42:00Z">
            <w:rPr>
              <w:b w:val="0"/>
              <w:bCs w:val="0"/>
              <w:noProof/>
              <w:sz w:val="24"/>
              <w:szCs w:val="24"/>
              <w:bdr w:val="none" w:sz="0" w:space="0" w:color="auto" w:frame="1"/>
            </w:rPr>
          </w:rPrChange>
        </w:rPr>
        <w:drawing>
          <wp:anchor distT="0" distB="0" distL="114300" distR="114300" simplePos="0" relativeHeight="251658240" behindDoc="0" locked="0" layoutInCell="1" allowOverlap="1" wp14:anchorId="757368B1" wp14:editId="22DD55F5">
            <wp:simplePos x="0" y="0"/>
            <wp:positionH relativeFrom="column">
              <wp:posOffset>1057275</wp:posOffset>
            </wp:positionH>
            <wp:positionV relativeFrom="paragraph">
              <wp:posOffset>1068705</wp:posOffset>
            </wp:positionV>
            <wp:extent cx="3707130" cy="3848100"/>
            <wp:effectExtent l="0" t="0" r="0" b="0"/>
            <wp:wrapTopAndBottom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4" w:author="Nikola Kostadinov" w:date="2022-12-14T23:42:00Z">
        <w:r w:rsidR="00F14B74" w:rsidRPr="00F14B74">
          <w:rPr>
            <w:i/>
            <w:iCs/>
            <w:color w:val="1F3864" w:themeColor="accent1" w:themeShade="80"/>
            <w:sz w:val="72"/>
            <w:szCs w:val="72"/>
            <w:rPrChange w:id="5" w:author="Nikola Kostadinov" w:date="2022-12-14T23:42:00Z">
              <w:rPr/>
            </w:rPrChange>
          </w:rPr>
          <w:t>Philosophy of Knowledge</w:t>
        </w:r>
      </w:ins>
      <w:del w:id="6" w:author="Nikola Kostadinov" w:date="2022-12-14T23:42:00Z">
        <w:r w:rsidR="00682501" w:rsidRPr="00F14B74" w:rsidDel="00F14B74">
          <w:rPr>
            <w:i/>
            <w:iCs/>
            <w:color w:val="1F3864" w:themeColor="accent1" w:themeShade="80"/>
            <w:sz w:val="72"/>
            <w:szCs w:val="72"/>
            <w:rPrChange w:id="7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>Philosophy</w:delText>
        </w:r>
      </w:del>
      <w:del w:id="8" w:author="Nikola Kostadinov" w:date="2022-12-14T23:40:00Z">
        <w:r w:rsidR="00682501" w:rsidRPr="00F14B74" w:rsidDel="00F14B74">
          <w:rPr>
            <w:i/>
            <w:iCs/>
            <w:color w:val="1F3864" w:themeColor="accent1" w:themeShade="80"/>
            <w:sz w:val="72"/>
            <w:szCs w:val="72"/>
            <w:rPrChange w:id="9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 xml:space="preserve"> </w:delText>
        </w:r>
      </w:del>
      <w:del w:id="10" w:author="Nikola Kostadinov" w:date="2022-12-14T23:39:00Z">
        <w:r w:rsidR="00682501" w:rsidRPr="00F14B74" w:rsidDel="00F14B74">
          <w:rPr>
            <w:i/>
            <w:iCs/>
            <w:color w:val="1F3864" w:themeColor="accent1" w:themeShade="80"/>
            <w:sz w:val="72"/>
            <w:szCs w:val="72"/>
            <w:rPrChange w:id="11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>of</w:delText>
        </w:r>
      </w:del>
      <w:del w:id="12" w:author="Nikola Kostadinov" w:date="2022-12-14T23:38:00Z">
        <w:r w:rsidR="00682501" w:rsidRPr="00F14B74" w:rsidDel="00F14B74">
          <w:rPr>
            <w:rFonts w:ascii="Arial" w:hAnsi="Arial" w:cs="Arial"/>
            <w:i/>
            <w:iCs/>
            <w:color w:val="1F3864" w:themeColor="accent1" w:themeShade="80"/>
            <w:sz w:val="160"/>
            <w:szCs w:val="160"/>
            <w:shd w:val="clear" w:color="auto" w:fill="FFFFFF"/>
            <w:rPrChange w:id="13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 xml:space="preserve"> </w:delText>
        </w:r>
      </w:del>
      <w:del w:id="14" w:author="Nikola Kostadinov" w:date="2022-12-14T23:39:00Z">
        <w:r w:rsidR="00682501" w:rsidRPr="00F14B74" w:rsidDel="00F14B74">
          <w:rPr>
            <w:rFonts w:ascii="Arial" w:hAnsi="Arial" w:cs="Arial"/>
            <w:i/>
            <w:iCs/>
            <w:color w:val="1F3864" w:themeColor="accent1" w:themeShade="80"/>
            <w:sz w:val="160"/>
            <w:szCs w:val="160"/>
            <w:shd w:val="clear" w:color="auto" w:fill="FFFFFF"/>
            <w:rPrChange w:id="15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>Knowled</w:delText>
        </w:r>
      </w:del>
      <w:del w:id="16" w:author="Nikola Kostadinov" w:date="2022-12-14T23:38:00Z">
        <w:r w:rsidR="00682501" w:rsidRPr="00F14B74" w:rsidDel="00F14B74">
          <w:rPr>
            <w:rFonts w:ascii="Arial" w:hAnsi="Arial" w:cs="Arial"/>
            <w:i/>
            <w:iCs/>
            <w:color w:val="1F3864" w:themeColor="accent1" w:themeShade="80"/>
            <w:sz w:val="160"/>
            <w:szCs w:val="160"/>
            <w:shd w:val="clear" w:color="auto" w:fill="FFFFFF"/>
            <w:rPrChange w:id="17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>g</w:delText>
        </w:r>
      </w:del>
      <w:del w:id="18" w:author="Nikola Kostadinov" w:date="2022-12-14T23:39:00Z">
        <w:r w:rsidR="00682501" w:rsidRPr="00F14B74" w:rsidDel="00F14B74">
          <w:rPr>
            <w:rFonts w:ascii="Arial" w:hAnsi="Arial" w:cs="Arial"/>
            <w:i/>
            <w:iCs/>
            <w:color w:val="1F3864" w:themeColor="accent1" w:themeShade="80"/>
            <w:sz w:val="160"/>
            <w:szCs w:val="160"/>
            <w:shd w:val="clear" w:color="auto" w:fill="FFFFFF"/>
            <w:rPrChange w:id="19" w:author="Nikola Kostadinov" w:date="2022-12-14T23:42:00Z">
              <w:rPr>
                <w:rFonts w:ascii="Arial" w:hAnsi="Arial" w:cs="Arial"/>
                <w:i/>
                <w:iCs/>
                <w:color w:val="17365D"/>
                <w:sz w:val="68"/>
                <w:szCs w:val="68"/>
                <w:shd w:val="clear" w:color="auto" w:fill="FFFFFF"/>
              </w:rPr>
            </w:rPrChange>
          </w:rPr>
          <w:delText>e</w:delText>
        </w:r>
      </w:del>
      <w:del w:id="20" w:author="Nikola Kostadinov" w:date="2022-12-14T23:42:00Z">
        <w:r w:rsidR="00682501" w:rsidRPr="00F14B74" w:rsidDel="00F14B74">
          <w:rPr>
            <w:rFonts w:ascii="Arial" w:hAnsi="Arial" w:cs="Arial"/>
            <w:i/>
            <w:iCs/>
            <w:color w:val="1F3864" w:themeColor="accent1" w:themeShade="80"/>
            <w:sz w:val="160"/>
            <w:szCs w:val="160"/>
            <w:shd w:val="clear" w:color="auto" w:fill="FFFFFF"/>
            <w:rPrChange w:id="21" w:author="Nikola Kostadinov" w:date="2022-12-14T23:42:00Z">
              <w:rPr>
                <w:rFonts w:ascii="Arial" w:hAnsi="Arial" w:cs="Arial"/>
                <w:color w:val="17365D"/>
                <w:sz w:val="68"/>
                <w:szCs w:val="68"/>
                <w:shd w:val="clear" w:color="auto" w:fill="FFFFFF"/>
              </w:rPr>
            </w:rPrChange>
          </w:rPr>
          <w:delText> </w:delText>
        </w:r>
      </w:del>
      <w:ins w:id="22" w:author="Nikola Kostadinov" w:date="2022-12-14T23:38:00Z">
        <w:r w:rsidR="00F14B74" w:rsidRPr="00F14B74">
          <w:rPr>
            <w:rFonts w:ascii="Arial" w:hAnsi="Arial" w:cs="Arial"/>
            <w:color w:val="1F3864" w:themeColor="accent1" w:themeShade="80"/>
            <w:sz w:val="160"/>
            <w:szCs w:val="160"/>
            <w:shd w:val="clear" w:color="auto" w:fill="FFFFFF"/>
            <w:rPrChange w:id="23" w:author="Nikola Kostadinov" w:date="2022-12-14T23:42:00Z">
              <w:rPr>
                <w:rFonts w:ascii="Arial" w:hAnsi="Arial" w:cs="Arial"/>
                <w:color w:val="17365D"/>
                <w:sz w:val="68"/>
                <w:szCs w:val="68"/>
                <w:shd w:val="clear" w:color="auto" w:fill="FFFFFF"/>
              </w:rPr>
            </w:rPrChange>
          </w:rPr>
          <w:t xml:space="preserve"> </w:t>
        </w:r>
      </w:ins>
      <w:del w:id="24" w:author="Nikola Kostadinov" w:date="2022-12-14T23:38:00Z">
        <w:r w:rsidR="00193E2C" w:rsidDel="00F14B74">
          <w:rPr>
            <w:noProof/>
            <w:sz w:val="24"/>
            <w:szCs w:val="24"/>
            <w:bdr w:val="none" w:sz="0" w:space="0" w:color="auto" w:frame="1"/>
          </w:rPr>
          <w:delText>\</w:delText>
        </w:r>
      </w:del>
      <w:r w:rsidR="00682501" w:rsidRPr="00682501">
        <w:rPr>
          <w:b w:val="0"/>
          <w:bCs w:val="0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0F89BB7" wp14:editId="06C60ACC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179C7A02" w14:textId="771C900F" w:rsidR="002C130A" w:rsidRDefault="002C130A" w:rsidP="00F14B74">
      <w:pPr>
        <w:pStyle w:val="Heading1"/>
        <w:jc w:val="center"/>
        <w:rPr>
          <w:ins w:id="25" w:author="blank _" w:date="2022-12-14T23:31:00Z"/>
        </w:rPr>
        <w:pPrChange w:id="26" w:author="Nikola Kostadinov" w:date="2022-12-14T23:40:00Z">
          <w:pPr>
            <w:pStyle w:val="Heading1"/>
          </w:pPr>
        </w:pPrChange>
      </w:pPr>
    </w:p>
    <w:customXmlInsRangeStart w:id="27" w:author="Nikola Kostadinov" w:date="2022-12-14T23:44:00Z"/>
    <w:sdt>
      <w:sdtPr>
        <w:rPr>
          <w:sz w:val="40"/>
          <w:szCs w:val="40"/>
          <w:rPrChange w:id="28" w:author="Nikola Kostadinov" w:date="2022-12-14T23:44:00Z">
            <w:rPr/>
          </w:rPrChange>
        </w:rPr>
        <w:id w:val="-155542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customXmlInsRangeEnd w:id="27"/>
        <w:p w14:paraId="154C8CFD" w14:textId="68097274" w:rsidR="00F14B74" w:rsidRPr="00F14B74" w:rsidRDefault="00F14B74">
          <w:pPr>
            <w:pStyle w:val="TOCHeading"/>
            <w:rPr>
              <w:ins w:id="29" w:author="Nikola Kostadinov" w:date="2022-12-14T23:44:00Z"/>
              <w:sz w:val="52"/>
              <w:szCs w:val="52"/>
              <w:rPrChange w:id="30" w:author="Nikola Kostadinov" w:date="2022-12-14T23:44:00Z">
                <w:rPr>
                  <w:ins w:id="31" w:author="Nikola Kostadinov" w:date="2022-12-14T23:44:00Z"/>
                </w:rPr>
              </w:rPrChange>
            </w:rPr>
          </w:pPr>
          <w:ins w:id="32" w:author="Nikola Kostadinov" w:date="2022-12-14T23:44:00Z">
            <w:r w:rsidRPr="00F14B74">
              <w:rPr>
                <w:sz w:val="52"/>
                <w:szCs w:val="52"/>
                <w:rPrChange w:id="33" w:author="Nikola Kostadinov" w:date="2022-12-14T23:44:00Z">
                  <w:rPr/>
                </w:rPrChange>
              </w:rPr>
              <w:t>Contents</w:t>
            </w:r>
          </w:ins>
        </w:p>
        <w:p w14:paraId="223D0D96" w14:textId="45B32057" w:rsidR="00C93A6F" w:rsidRDefault="00F14B74">
          <w:pPr>
            <w:pStyle w:val="TOC1"/>
            <w:tabs>
              <w:tab w:val="right" w:leader="dot" w:pos="9350"/>
            </w:tabs>
            <w:rPr>
              <w:ins w:id="34" w:author="Nikola Kostadinov" w:date="2022-12-14T23:56:00Z"/>
              <w:rFonts w:eastAsiaTheme="minorEastAsia"/>
              <w:noProof/>
              <w:lang w:val="bg-BG" w:eastAsia="bg-BG"/>
            </w:rPr>
          </w:pPr>
          <w:ins w:id="35" w:author="Nikola Kostadinov" w:date="2022-12-14T23:44:00Z">
            <w:r w:rsidRPr="00F14B74">
              <w:rPr>
                <w:sz w:val="40"/>
                <w:szCs w:val="40"/>
                <w:rPrChange w:id="36" w:author="Nikola Kostadinov" w:date="2022-12-14T23:44:00Z">
                  <w:rPr/>
                </w:rPrChange>
              </w:rPr>
              <w:fldChar w:fldCharType="begin"/>
            </w:r>
            <w:r w:rsidRPr="00F14B74">
              <w:rPr>
                <w:sz w:val="40"/>
                <w:szCs w:val="40"/>
                <w:rPrChange w:id="37" w:author="Nikola Kostadinov" w:date="2022-12-14T23:44:00Z">
                  <w:rPr/>
                </w:rPrChange>
              </w:rPr>
              <w:instrText xml:space="preserve"> TOC \o "1-3" \h \z \u </w:instrText>
            </w:r>
            <w:r w:rsidRPr="00F14B74">
              <w:rPr>
                <w:sz w:val="40"/>
                <w:szCs w:val="40"/>
                <w:rPrChange w:id="38" w:author="Nikola Kostadinov" w:date="2022-12-14T23:44:00Z">
                  <w:rPr/>
                </w:rPrChange>
              </w:rPr>
              <w:fldChar w:fldCharType="separate"/>
            </w:r>
          </w:ins>
          <w:ins w:id="39" w:author="Nikola Kostadinov" w:date="2022-12-14T23:56:00Z">
            <w:r w:rsidR="00C93A6F" w:rsidRPr="00DC7477">
              <w:rPr>
                <w:rStyle w:val="Hyperlink"/>
                <w:noProof/>
              </w:rPr>
              <w:fldChar w:fldCharType="begin"/>
            </w:r>
            <w:r w:rsidR="00C93A6F" w:rsidRPr="00DC7477">
              <w:rPr>
                <w:rStyle w:val="Hyperlink"/>
                <w:noProof/>
              </w:rPr>
              <w:instrText xml:space="preserve"> </w:instrText>
            </w:r>
            <w:r w:rsidR="00C93A6F">
              <w:rPr>
                <w:noProof/>
              </w:rPr>
              <w:instrText>HYPERLINK \l "_Toc121954581"</w:instrText>
            </w:r>
            <w:r w:rsidR="00C93A6F" w:rsidRPr="00DC7477">
              <w:rPr>
                <w:rStyle w:val="Hyperlink"/>
                <w:noProof/>
              </w:rPr>
              <w:instrText xml:space="preserve"> </w:instrText>
            </w:r>
            <w:r w:rsidR="00C93A6F" w:rsidRPr="00DC7477">
              <w:rPr>
                <w:rStyle w:val="Hyperlink"/>
                <w:noProof/>
              </w:rPr>
            </w:r>
            <w:r w:rsidR="00C93A6F" w:rsidRPr="00DC7477">
              <w:rPr>
                <w:rStyle w:val="Hyperlink"/>
                <w:noProof/>
              </w:rPr>
              <w:fldChar w:fldCharType="separate"/>
            </w:r>
            <w:r w:rsidR="00C93A6F" w:rsidRPr="00DC7477">
              <w:rPr>
                <w:rStyle w:val="Hyperlink"/>
                <w:noProof/>
              </w:rPr>
              <w:t>Project Topic: Game of words &amp;&amp; Math</w:t>
            </w:r>
            <w:r w:rsidR="00C93A6F">
              <w:rPr>
                <w:noProof/>
                <w:webHidden/>
              </w:rPr>
              <w:tab/>
            </w:r>
            <w:r w:rsidR="00C93A6F">
              <w:rPr>
                <w:noProof/>
                <w:webHidden/>
              </w:rPr>
              <w:fldChar w:fldCharType="begin"/>
            </w:r>
            <w:r w:rsidR="00C93A6F">
              <w:rPr>
                <w:noProof/>
                <w:webHidden/>
              </w:rPr>
              <w:instrText xml:space="preserve"> PAGEREF _Toc121954581 \h </w:instrText>
            </w:r>
            <w:r w:rsidR="00C93A6F">
              <w:rPr>
                <w:noProof/>
                <w:webHidden/>
              </w:rPr>
            </w:r>
          </w:ins>
          <w:r w:rsidR="00C93A6F">
            <w:rPr>
              <w:noProof/>
              <w:webHidden/>
            </w:rPr>
            <w:fldChar w:fldCharType="separate"/>
          </w:r>
          <w:ins w:id="40" w:author="Nikola Kostadinov" w:date="2022-12-14T23:56:00Z">
            <w:r w:rsidR="00C93A6F">
              <w:rPr>
                <w:noProof/>
                <w:webHidden/>
              </w:rPr>
              <w:t>3</w:t>
            </w:r>
            <w:r w:rsidR="00C93A6F">
              <w:rPr>
                <w:noProof/>
                <w:webHidden/>
              </w:rPr>
              <w:fldChar w:fldCharType="end"/>
            </w:r>
            <w:r w:rsidR="00C93A6F" w:rsidRPr="00DC7477">
              <w:rPr>
                <w:rStyle w:val="Hyperlink"/>
                <w:noProof/>
              </w:rPr>
              <w:fldChar w:fldCharType="end"/>
            </w:r>
          </w:ins>
        </w:p>
        <w:p w14:paraId="1B3EF475" w14:textId="20E09C17" w:rsidR="00C93A6F" w:rsidRDefault="00C93A6F">
          <w:pPr>
            <w:pStyle w:val="TOC1"/>
            <w:tabs>
              <w:tab w:val="right" w:leader="dot" w:pos="9350"/>
            </w:tabs>
            <w:rPr>
              <w:ins w:id="41" w:author="Nikola Kostadinov" w:date="2022-12-14T23:56:00Z"/>
              <w:rFonts w:eastAsiaTheme="minorEastAsia"/>
              <w:noProof/>
              <w:lang w:val="bg-BG" w:eastAsia="bg-BG"/>
            </w:rPr>
          </w:pPr>
          <w:ins w:id="42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"_Toc121954582"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noProof/>
              </w:rPr>
              <w:t>Team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5934F27C" w14:textId="624A2DC8" w:rsidR="00C93A6F" w:rsidRDefault="00C93A6F">
          <w:pPr>
            <w:pStyle w:val="TOC2"/>
            <w:tabs>
              <w:tab w:val="right" w:leader="dot" w:pos="9350"/>
            </w:tabs>
            <w:rPr>
              <w:ins w:id="44" w:author="Nikola Kostadinov" w:date="2022-12-14T23:56:00Z"/>
              <w:rFonts w:eastAsiaTheme="minorEastAsia"/>
              <w:noProof/>
              <w:lang w:val="bg-BG" w:eastAsia="bg-BG"/>
            </w:rPr>
          </w:pPr>
          <w:ins w:id="45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"_Toc121954583"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Emma Georgieva 9B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5F4771E9" w14:textId="5CA8BB3F" w:rsidR="00C93A6F" w:rsidRDefault="00C93A6F">
          <w:pPr>
            <w:pStyle w:val="TOC2"/>
            <w:tabs>
              <w:tab w:val="right" w:leader="dot" w:pos="9350"/>
            </w:tabs>
            <w:rPr>
              <w:ins w:id="47" w:author="Nikola Kostadinov" w:date="2022-12-14T23:56:00Z"/>
              <w:rFonts w:eastAsiaTheme="minorEastAsia"/>
              <w:noProof/>
              <w:lang w:val="bg-BG" w:eastAsia="bg-BG"/>
            </w:rPr>
          </w:pPr>
          <w:ins w:id="48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"_Toc121954584"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Svilen Todorov 9A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52E9E2F1" w14:textId="1DB26D9A" w:rsidR="00C93A6F" w:rsidRDefault="00C93A6F">
          <w:pPr>
            <w:pStyle w:val="TOC2"/>
            <w:tabs>
              <w:tab w:val="right" w:leader="dot" w:pos="9350"/>
            </w:tabs>
            <w:rPr>
              <w:ins w:id="50" w:author="Nikola Kostadinov" w:date="2022-12-14T23:56:00Z"/>
              <w:rFonts w:eastAsiaTheme="minorEastAsia"/>
              <w:noProof/>
              <w:lang w:val="bg-BG" w:eastAsia="bg-BG"/>
            </w:rPr>
          </w:pPr>
          <w:ins w:id="51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"_Toc121954585"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Alexander Sivkov 9B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71B41595" w14:textId="24DAE50C" w:rsidR="00C93A6F" w:rsidRDefault="00C93A6F">
          <w:pPr>
            <w:pStyle w:val="TOC2"/>
            <w:tabs>
              <w:tab w:val="right" w:leader="dot" w:pos="9350"/>
            </w:tabs>
            <w:rPr>
              <w:ins w:id="53" w:author="Nikola Kostadinov" w:date="2022-12-14T23:56:00Z"/>
              <w:rFonts w:eastAsiaTheme="minorEastAsia"/>
              <w:noProof/>
              <w:lang w:val="bg-BG" w:eastAsia="bg-BG"/>
            </w:rPr>
          </w:pPr>
          <w:ins w:id="54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"_Toc121954586"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Kristian Kostadinov 9G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24ACF3C2" w14:textId="7EAC7738" w:rsidR="00C93A6F" w:rsidRDefault="00C93A6F">
          <w:pPr>
            <w:pStyle w:val="TOC2"/>
            <w:tabs>
              <w:tab w:val="right" w:leader="dot" w:pos="9350"/>
            </w:tabs>
            <w:rPr>
              <w:ins w:id="56" w:author="Nikola Kostadinov" w:date="2022-12-14T23:56:00Z"/>
              <w:rFonts w:eastAsiaTheme="minorEastAsia"/>
              <w:noProof/>
              <w:lang w:val="bg-BG" w:eastAsia="bg-BG"/>
            </w:rPr>
          </w:pPr>
          <w:ins w:id="57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"_Toc121954587"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Arial Narrow" w:eastAsia="Times New Roman" w:hAnsi="Arial Narrow"/>
                <w:b/>
                <w:noProof/>
              </w:rPr>
              <w:t>Scrum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1A10326B" w14:textId="2E8B2C0F" w:rsidR="00C93A6F" w:rsidRDefault="00C93A6F">
          <w:pPr>
            <w:pStyle w:val="TOC2"/>
            <w:tabs>
              <w:tab w:val="right" w:leader="dot" w:pos="9350"/>
            </w:tabs>
            <w:rPr>
              <w:ins w:id="59" w:author="Nikola Kostadinov" w:date="2022-12-14T23:56:00Z"/>
              <w:rFonts w:eastAsiaTheme="minorEastAsia"/>
              <w:noProof/>
              <w:lang w:val="bg-BG" w:eastAsia="bg-BG"/>
            </w:rPr>
          </w:pPr>
          <w:ins w:id="60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"_Toc121954588"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QA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7A6AFDA5" w14:textId="4AE9369E" w:rsidR="00C93A6F" w:rsidRDefault="00C93A6F">
          <w:pPr>
            <w:pStyle w:val="TOC2"/>
            <w:tabs>
              <w:tab w:val="right" w:leader="dot" w:pos="9350"/>
            </w:tabs>
            <w:rPr>
              <w:ins w:id="62" w:author="Nikola Kostadinov" w:date="2022-12-14T23:56:00Z"/>
              <w:rFonts w:eastAsiaTheme="minorEastAsia"/>
              <w:noProof/>
              <w:lang w:val="bg-BG" w:eastAsia="bg-BG"/>
            </w:rPr>
          </w:pPr>
          <w:ins w:id="63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"_Toc121954589"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Backend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7591ADC8" w14:textId="2A6FD191" w:rsidR="00C93A6F" w:rsidRDefault="00C93A6F">
          <w:pPr>
            <w:pStyle w:val="TOC2"/>
            <w:tabs>
              <w:tab w:val="right" w:leader="dot" w:pos="9350"/>
            </w:tabs>
            <w:rPr>
              <w:ins w:id="65" w:author="Nikola Kostadinov" w:date="2022-12-14T23:56:00Z"/>
              <w:rFonts w:eastAsiaTheme="minorEastAsia"/>
              <w:noProof/>
              <w:lang w:val="bg-BG" w:eastAsia="bg-BG"/>
            </w:rPr>
          </w:pPr>
          <w:ins w:id="66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"_Toc121954590"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Backend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Nikola Kostadinov" w:date="2022-12-14T23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70C4C1D2" w14:textId="66367CD5" w:rsidR="00C93A6F" w:rsidRDefault="00C93A6F">
          <w:pPr>
            <w:pStyle w:val="TOC1"/>
            <w:tabs>
              <w:tab w:val="right" w:leader="dot" w:pos="9350"/>
            </w:tabs>
            <w:rPr>
              <w:ins w:id="68" w:author="Nikola Kostadinov" w:date="2022-12-14T23:56:00Z"/>
              <w:rFonts w:eastAsiaTheme="minorEastAsia"/>
              <w:noProof/>
              <w:lang w:val="bg-BG" w:eastAsia="bg-BG"/>
            </w:rPr>
          </w:pPr>
          <w:ins w:id="69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"_Toc121954591"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Nikola Kostadinov" w:date="2022-12-14T23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474C9258" w14:textId="1EBED973" w:rsidR="00C93A6F" w:rsidRDefault="00C93A6F">
          <w:pPr>
            <w:pStyle w:val="TOC1"/>
            <w:tabs>
              <w:tab w:val="right" w:leader="dot" w:pos="9350"/>
            </w:tabs>
            <w:rPr>
              <w:ins w:id="71" w:author="Nikola Kostadinov" w:date="2022-12-14T23:56:00Z"/>
              <w:rFonts w:eastAsiaTheme="minorEastAsia"/>
              <w:noProof/>
              <w:lang w:val="bg-BG" w:eastAsia="bg-BG"/>
            </w:rPr>
          </w:pPr>
          <w:ins w:id="72" w:author="Nikola Kostadinov" w:date="2022-12-14T23:56:00Z">
            <w:r w:rsidRPr="00DC7477">
              <w:rPr>
                <w:rStyle w:val="Hyperlink"/>
                <w:noProof/>
              </w:rPr>
              <w:fldChar w:fldCharType="begin"/>
            </w:r>
            <w:r w:rsidRPr="00DC7477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"_Toc121954592"</w:instrText>
            </w:r>
            <w:r w:rsidRPr="00DC7477">
              <w:rPr>
                <w:rStyle w:val="Hyperlink"/>
                <w:noProof/>
              </w:rPr>
              <w:instrText xml:space="preserve"> </w:instrText>
            </w:r>
            <w:r w:rsidRPr="00DC7477">
              <w:rPr>
                <w:rStyle w:val="Hyperlink"/>
                <w:noProof/>
              </w:rPr>
            </w:r>
            <w:r w:rsidRPr="00DC7477">
              <w:rPr>
                <w:rStyle w:val="Hyperlink"/>
                <w:noProof/>
              </w:rPr>
              <w:fldChar w:fldCharType="separate"/>
            </w:r>
            <w:r w:rsidRPr="00DC7477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_Toc121954592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Nikola Kostadinov" w:date="2022-12-14T23:5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C7477">
              <w:rPr>
                <w:rStyle w:val="Hyperlink"/>
                <w:noProof/>
              </w:rPr>
              <w:fldChar w:fldCharType="end"/>
            </w:r>
          </w:ins>
        </w:p>
        <w:p w14:paraId="3CEFD88D" w14:textId="5F9719F3" w:rsidR="00F14B74" w:rsidRPr="00F14B74" w:rsidDel="00C93A6F" w:rsidRDefault="00F14B74">
          <w:pPr>
            <w:pStyle w:val="TOC1"/>
            <w:tabs>
              <w:tab w:val="right" w:leader="dot" w:pos="9350"/>
            </w:tabs>
            <w:rPr>
              <w:del w:id="74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75" w:author="Nikola Kostadinov" w:date="2022-12-14T23:44:00Z">
                <w:rPr>
                  <w:del w:id="76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77" w:author="Nikola Kostadinov" w:date="2022-12-14T23:56:00Z">
            <w:r w:rsidRPr="00C93A6F" w:rsidDel="00C93A6F">
              <w:rPr>
                <w:rStyle w:val="Hyperlink"/>
                <w:i/>
                <w:iCs/>
                <w:noProof/>
                <w:sz w:val="40"/>
                <w:szCs w:val="40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  <w:rPrChange w:id="78" w:author="Nikola Kostadinov" w:date="2022-12-14T23:56:00Z">
                  <w:rPr>
                    <w:rStyle w:val="Hyperlink"/>
                    <w:i/>
                    <w:iCs/>
                    <w:noProof/>
                    <w:color w:val="023160" w:themeColor="hyperlink" w:themeShade="80"/>
                  </w:rPr>
                </w:rPrChange>
              </w:rPr>
              <w:delText>Philosophy of Knowledge</w:delText>
            </w:r>
            <w:r w:rsidRPr="00C93A6F" w:rsidDel="00C93A6F">
              <w:rPr>
                <w:rStyle w:val="Hyperlink"/>
                <w:rFonts w:ascii="Arial" w:hAnsi="Arial" w:cs="Arial"/>
                <w:noProof/>
                <w:sz w:val="40"/>
                <w:szCs w:val="40"/>
                <w:shd w:val="clear" w:color="auto" w:fill="FFFFFF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  <w:rPrChange w:id="79" w:author="Nikola Kostadinov" w:date="2022-12-14T23:56:00Z">
                  <w:rPr>
                    <w:rStyle w:val="Hyperlink"/>
                    <w:rFonts w:ascii="Arial" w:hAnsi="Arial" w:cs="Arial"/>
                    <w:noProof/>
                    <w:color w:val="023160" w:themeColor="hyperlink" w:themeShade="80"/>
                    <w:shd w:val="clear" w:color="auto" w:fill="FFFFFF"/>
                  </w:rPr>
                </w:rPrChange>
              </w:rPr>
              <w:delText xml:space="preserve"> </w:delText>
            </w:r>
          </w:del>
          <w:del w:id="80" w:author="Nikola Kostadinov" w:date="2022-12-14T23:44:00Z">
            <w:r w:rsidRPr="00C93A6F" w:rsidDel="00F14B7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44"/>
                <w:szCs w:val="44"/>
                <w:bdr w:val="none" w:sz="0" w:space="0" w:color="auto" w:frame="1"/>
                <w:rPrChange w:id="81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36"/>
                    <w:sz w:val="24"/>
                    <w:szCs w:val="24"/>
                    <w:bdr w:val="none" w:sz="0" w:space="0" w:color="auto" w:frame="1"/>
                  </w:rPr>
                </w:rPrChange>
              </w:rPr>
              <w:drawing>
                <wp:inline distT="0" distB="0" distL="0" distR="0" wp14:anchorId="1AF4EE29" wp14:editId="4818B76B">
                  <wp:extent cx="5943600" cy="2590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del w:id="82" w:author="Nikola Kostadinov" w:date="2022-12-14T23:56:00Z">
            <w:r w:rsidRPr="00F14B74" w:rsidDel="00C93A6F">
              <w:rPr>
                <w:noProof/>
                <w:webHidden/>
                <w:sz w:val="40"/>
                <w:szCs w:val="40"/>
                <w:rPrChange w:id="83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1</w:delText>
            </w:r>
          </w:del>
        </w:p>
        <w:p w14:paraId="58537828" w14:textId="52167FC2" w:rsidR="00F14B74" w:rsidRPr="00F14B74" w:rsidDel="00C93A6F" w:rsidRDefault="00F14B74">
          <w:pPr>
            <w:pStyle w:val="TOC1"/>
            <w:tabs>
              <w:tab w:val="right" w:leader="dot" w:pos="9350"/>
            </w:tabs>
            <w:rPr>
              <w:del w:id="84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85" w:author="Nikola Kostadinov" w:date="2022-12-14T23:44:00Z">
                <w:rPr>
                  <w:del w:id="86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87" w:author="Nikola Kostadinov" w:date="2022-12-14T23:56:00Z">
            <w:r w:rsidRPr="00C93A6F" w:rsidDel="00C93A6F">
              <w:rPr>
                <w:rStyle w:val="Hyperlink"/>
                <w:noProof/>
                <w:sz w:val="40"/>
                <w:szCs w:val="40"/>
                <w:rPrChange w:id="88" w:author="Nikola Kostadinov" w:date="2022-12-14T23:56:00Z">
                  <w:rPr>
                    <w:rStyle w:val="Hyperlink"/>
                    <w:noProof/>
                  </w:rPr>
                </w:rPrChange>
              </w:rPr>
              <w:delText>Project Topic: Game of words &amp;&amp; Math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89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153575B1" w14:textId="4D7E0B5C" w:rsidR="00F14B74" w:rsidRPr="00F14B74" w:rsidDel="00C93A6F" w:rsidRDefault="00F14B74">
          <w:pPr>
            <w:pStyle w:val="TOC1"/>
            <w:tabs>
              <w:tab w:val="right" w:leader="dot" w:pos="9350"/>
            </w:tabs>
            <w:rPr>
              <w:del w:id="90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91" w:author="Nikola Kostadinov" w:date="2022-12-14T23:44:00Z">
                <w:rPr>
                  <w:del w:id="92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93" w:author="Nikola Kostadinov" w:date="2022-12-14T23:56:00Z">
            <w:r w:rsidRPr="00C93A6F" w:rsidDel="00C93A6F">
              <w:rPr>
                <w:rStyle w:val="Hyperlink"/>
                <w:noProof/>
                <w:sz w:val="40"/>
                <w:szCs w:val="40"/>
                <w:rPrChange w:id="94" w:author="Nikola Kostadinov" w:date="2022-12-14T23:56:00Z">
                  <w:rPr>
                    <w:rStyle w:val="Hyperlink"/>
                    <w:noProof/>
                  </w:rPr>
                </w:rPrChange>
              </w:rPr>
              <w:delText>Team Members: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95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3EF0D500" w14:textId="6C21E58B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96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97" w:author="Nikola Kostadinov" w:date="2022-12-14T23:44:00Z">
                <w:rPr>
                  <w:del w:id="98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99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00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Emma Georgieva 9B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01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382848B4" w14:textId="46486B42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02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03" w:author="Nikola Kostadinov" w:date="2022-12-14T23:44:00Z">
                <w:rPr>
                  <w:del w:id="104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05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06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Svilen Todorov 9A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07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7C79E3D9" w14:textId="27FD00E7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08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09" w:author="Nikola Kostadinov" w:date="2022-12-14T23:44:00Z">
                <w:rPr>
                  <w:del w:id="110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11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12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Alexander Sivkov 9B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13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B270074" w14:textId="4F70F105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14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15" w:author="Nikola Kostadinov" w:date="2022-12-14T23:44:00Z">
                <w:rPr>
                  <w:del w:id="116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17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18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Kristian Kostadinov 9G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19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52494F76" w14:textId="3864D1A6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20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21" w:author="Nikola Kostadinov" w:date="2022-12-14T23:44:00Z">
                <w:rPr>
                  <w:del w:id="122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23" w:author="Nikola Kostadinov" w:date="2022-12-14T23:56:00Z">
            <w:r w:rsidRPr="00C93A6F" w:rsidDel="00C93A6F">
              <w:rPr>
                <w:rStyle w:val="Hyperlink"/>
                <w:rFonts w:ascii="Arial Narrow" w:eastAsia="Times New Roman" w:hAnsi="Arial Narrow"/>
                <w:b/>
                <w:noProof/>
                <w:sz w:val="40"/>
                <w:szCs w:val="40"/>
                <w:rPrChange w:id="124" w:author="Nikola Kostadinov" w:date="2022-12-14T23:56:00Z">
                  <w:rPr>
                    <w:rStyle w:val="Hyperlink"/>
                    <w:rFonts w:ascii="Arial Narrow" w:eastAsia="Times New Roman" w:hAnsi="Arial Narrow"/>
                    <w:b/>
                    <w:noProof/>
                  </w:rPr>
                </w:rPrChange>
              </w:rPr>
              <w:delText>Scrum Trainer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25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617A3C4E" w14:textId="1A16EFE8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26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27" w:author="Nikola Kostadinov" w:date="2022-12-14T23:44:00Z">
                <w:rPr>
                  <w:del w:id="128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29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30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QA Engineer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31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29685F65" w14:textId="43348C88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32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33" w:author="Nikola Kostadinov" w:date="2022-12-14T23:44:00Z">
                <w:rPr>
                  <w:del w:id="134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35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36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Backend Developer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37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24205E1D" w14:textId="011D9E3C" w:rsidR="00F14B74" w:rsidRPr="00F14B74" w:rsidDel="00C93A6F" w:rsidRDefault="00F14B74">
          <w:pPr>
            <w:pStyle w:val="TOC2"/>
            <w:tabs>
              <w:tab w:val="right" w:leader="dot" w:pos="9350"/>
            </w:tabs>
            <w:rPr>
              <w:del w:id="138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39" w:author="Nikola Kostadinov" w:date="2022-12-14T23:44:00Z">
                <w:rPr>
                  <w:del w:id="140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41" w:author="Nikola Kostadinov" w:date="2022-12-14T23:56:00Z">
            <w:r w:rsidRPr="00C93A6F" w:rsidDel="00C93A6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40"/>
                <w:szCs w:val="40"/>
                <w:rPrChange w:id="142" w:author="Nikola Kostadinov" w:date="2022-12-14T23:56:00Z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</w:rPr>
                </w:rPrChange>
              </w:rPr>
              <w:delText>Backend Developer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43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3</w:delText>
            </w:r>
          </w:del>
        </w:p>
        <w:p w14:paraId="08C74FC3" w14:textId="7E30EE19" w:rsidR="00F14B74" w:rsidRPr="00F14B74" w:rsidDel="00C93A6F" w:rsidRDefault="00F14B74">
          <w:pPr>
            <w:pStyle w:val="TOC1"/>
            <w:tabs>
              <w:tab w:val="right" w:leader="dot" w:pos="9350"/>
            </w:tabs>
            <w:rPr>
              <w:del w:id="144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45" w:author="Nikola Kostadinov" w:date="2022-12-14T23:44:00Z">
                <w:rPr>
                  <w:del w:id="146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47" w:author="Nikola Kostadinov" w:date="2022-12-14T23:56:00Z">
            <w:r w:rsidRPr="00C93A6F" w:rsidDel="00C93A6F">
              <w:rPr>
                <w:rStyle w:val="Hyperlink"/>
                <w:noProof/>
                <w:sz w:val="40"/>
                <w:szCs w:val="40"/>
                <w:rPrChange w:id="148" w:author="Nikola Kostadinov" w:date="2022-12-14T23:56:00Z">
                  <w:rPr>
                    <w:rStyle w:val="Hyperlink"/>
                    <w:noProof/>
                  </w:rPr>
                </w:rPrChange>
              </w:rPr>
              <w:delText>Technologies used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49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4</w:delText>
            </w:r>
          </w:del>
        </w:p>
        <w:p w14:paraId="614B9B6B" w14:textId="603D4E35" w:rsidR="00F14B74" w:rsidRPr="00F14B74" w:rsidDel="00C93A6F" w:rsidRDefault="00F14B74">
          <w:pPr>
            <w:pStyle w:val="TOC1"/>
            <w:tabs>
              <w:tab w:val="right" w:leader="dot" w:pos="9350"/>
            </w:tabs>
            <w:rPr>
              <w:del w:id="150" w:author="Nikola Kostadinov" w:date="2022-12-14T23:56:00Z"/>
              <w:rFonts w:eastAsiaTheme="minorEastAsia"/>
              <w:noProof/>
              <w:sz w:val="40"/>
              <w:szCs w:val="40"/>
              <w:lang w:val="bg-BG" w:eastAsia="bg-BG"/>
              <w:rPrChange w:id="151" w:author="Nikola Kostadinov" w:date="2022-12-14T23:44:00Z">
                <w:rPr>
                  <w:del w:id="152" w:author="Nikola Kostadinov" w:date="2022-12-14T23:56:00Z"/>
                  <w:rFonts w:eastAsiaTheme="minorEastAsia"/>
                  <w:noProof/>
                  <w:lang w:val="bg-BG" w:eastAsia="bg-BG"/>
                </w:rPr>
              </w:rPrChange>
            </w:rPr>
          </w:pPr>
          <w:del w:id="153" w:author="Nikola Kostadinov" w:date="2022-12-14T23:56:00Z">
            <w:r w:rsidRPr="00C93A6F" w:rsidDel="00C93A6F">
              <w:rPr>
                <w:rStyle w:val="Hyperlink"/>
                <w:noProof/>
                <w:sz w:val="40"/>
                <w:szCs w:val="40"/>
                <w:rPrChange w:id="154" w:author="Nikola Kostadinov" w:date="2022-12-14T23:56:00Z">
                  <w:rPr>
                    <w:rStyle w:val="Hyperlink"/>
                    <w:noProof/>
                  </w:rPr>
                </w:rPrChange>
              </w:rPr>
              <w:delText>Summa</w:delText>
            </w:r>
            <w:r w:rsidRPr="00C93A6F" w:rsidDel="00C93A6F">
              <w:rPr>
                <w:rStyle w:val="Hyperlink"/>
                <w:noProof/>
                <w:sz w:val="40"/>
                <w:szCs w:val="40"/>
                <w:rPrChange w:id="155" w:author="Nikola Kostadinov" w:date="2022-12-14T23:56:00Z">
                  <w:rPr>
                    <w:rStyle w:val="Hyperlink"/>
                    <w:noProof/>
                  </w:rPr>
                </w:rPrChange>
              </w:rPr>
              <w:delText>r</w:delText>
            </w:r>
            <w:r w:rsidRPr="00C93A6F" w:rsidDel="00C93A6F">
              <w:rPr>
                <w:rStyle w:val="Hyperlink"/>
                <w:noProof/>
                <w:sz w:val="40"/>
                <w:szCs w:val="40"/>
                <w:rPrChange w:id="156" w:author="Nikola Kostadinov" w:date="2022-12-14T23:56:00Z">
                  <w:rPr>
                    <w:rStyle w:val="Hyperlink"/>
                    <w:noProof/>
                  </w:rPr>
                </w:rPrChange>
              </w:rPr>
              <w:delText>y:</w:delText>
            </w:r>
            <w:r w:rsidRPr="00F14B74" w:rsidDel="00C93A6F">
              <w:rPr>
                <w:noProof/>
                <w:webHidden/>
                <w:sz w:val="40"/>
                <w:szCs w:val="40"/>
                <w:rPrChange w:id="157" w:author="Nikola Kostadinov" w:date="2022-12-14T23:44:00Z">
                  <w:rPr>
                    <w:noProof/>
                    <w:webHidden/>
                  </w:rPr>
                </w:rPrChange>
              </w:rPr>
              <w:tab/>
              <w:delText>5</w:delText>
            </w:r>
          </w:del>
        </w:p>
        <w:p w14:paraId="34C970C5" w14:textId="6A05CB8A" w:rsidR="00F14B74" w:rsidRDefault="00F14B74">
          <w:pPr>
            <w:rPr>
              <w:ins w:id="158" w:author="Nikola Kostadinov" w:date="2022-12-14T23:44:00Z"/>
            </w:rPr>
          </w:pPr>
          <w:ins w:id="159" w:author="Nikola Kostadinov" w:date="2022-12-14T23:44:00Z">
            <w:r w:rsidRPr="00F14B74">
              <w:rPr>
                <w:b/>
                <w:bCs/>
                <w:noProof/>
                <w:sz w:val="40"/>
                <w:szCs w:val="40"/>
                <w:rPrChange w:id="160" w:author="Nikola Kostadinov" w:date="2022-12-14T23:44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161" w:author="Nikola Kostadinov" w:date="2022-12-14T23:44:00Z"/>
      </w:sdtContent>
    </w:sdt>
    <w:customXmlInsRangeEnd w:id="161"/>
    <w:p w14:paraId="1DCF8D7B" w14:textId="77777777" w:rsidR="002C130A" w:rsidRDefault="002C130A">
      <w:pPr>
        <w:rPr>
          <w:ins w:id="162" w:author="blank _" w:date="2022-12-14T23:31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163" w:author="blank _" w:date="2022-12-14T23:31:00Z">
        <w:r>
          <w:br w:type="page"/>
        </w:r>
      </w:ins>
    </w:p>
    <w:p w14:paraId="2040F5A5" w14:textId="77777777" w:rsidR="003B765C" w:rsidDel="000F4D6D" w:rsidRDefault="003B765C">
      <w:pPr>
        <w:spacing w:after="0" w:line="240" w:lineRule="auto"/>
        <w:rPr>
          <w:del w:id="164" w:author="blank _" w:date="2022-12-14T23:10:00Z"/>
        </w:rPr>
        <w:pPrChange w:id="165" w:author="blank _" w:date="2022-12-14T23:12:00Z">
          <w:pPr/>
        </w:pPrChange>
      </w:pPr>
    </w:p>
    <w:p w14:paraId="136581F5" w14:textId="77777777" w:rsidR="003B765C" w:rsidDel="00F45868" w:rsidRDefault="003B765C" w:rsidP="003B765C">
      <w:pPr>
        <w:rPr>
          <w:del w:id="166" w:author="blank _" w:date="2022-12-14T23:09:00Z"/>
        </w:rPr>
      </w:pPr>
    </w:p>
    <w:p w14:paraId="3BA42C85" w14:textId="03B0BDC3" w:rsidR="003B765C" w:rsidDel="00C549D0" w:rsidRDefault="003B765C">
      <w:pPr>
        <w:rPr>
          <w:del w:id="167" w:author="blank _" w:date="2022-12-14T23:10:00Z"/>
        </w:rPr>
      </w:pPr>
      <w:del w:id="168" w:author="blank _" w:date="2022-12-14T23:09:00Z">
        <w:r w:rsidDel="00F45868">
          <w:br w:type="page"/>
        </w:r>
      </w:del>
    </w:p>
    <w:p w14:paraId="2E6CA4D4" w14:textId="77777777" w:rsidR="003B765C" w:rsidDel="00C549D0" w:rsidRDefault="003B765C" w:rsidP="003B765C">
      <w:pPr>
        <w:rPr>
          <w:del w:id="169" w:author="blank _" w:date="2022-12-14T23:10:00Z"/>
        </w:rPr>
      </w:pPr>
    </w:p>
    <w:p w14:paraId="2FD2599E" w14:textId="63E851AF" w:rsidR="00D14727" w:rsidRDefault="00D14727" w:rsidP="00D14727">
      <w:pPr>
        <w:pStyle w:val="Heading1"/>
      </w:pPr>
      <w:bookmarkStart w:id="170" w:name="_Toc121951874"/>
      <w:bookmarkStart w:id="171" w:name="_Toc121954581"/>
      <w:r>
        <w:t>Project Topic: Game of words &amp;&amp; Math</w:t>
      </w:r>
      <w:bookmarkEnd w:id="170"/>
      <w:bookmarkEnd w:id="171"/>
    </w:p>
    <w:p w14:paraId="101F129A" w14:textId="280E54E5" w:rsidR="005D3062" w:rsidRPr="00C75A68" w:rsidRDefault="005D3062" w:rsidP="005D3062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rPrChange w:id="172" w:author="blank _" w:date="2022-12-14T23:14:00Z">
            <w:rPr>
              <w:rFonts w:ascii="Arial" w:eastAsia="Times New Roman" w:hAnsi="Arial" w:cs="Arial"/>
              <w:color w:val="000000"/>
              <w:sz w:val="32"/>
              <w:szCs w:val="32"/>
            </w:rPr>
          </w:rPrChange>
        </w:rPr>
      </w:pPr>
      <w:r w:rsidRPr="00C75A68">
        <w:rPr>
          <w:rFonts w:ascii="Arial" w:eastAsia="Times New Roman" w:hAnsi="Arial" w:cs="Arial"/>
          <w:color w:val="000000"/>
          <w:sz w:val="44"/>
          <w:szCs w:val="44"/>
          <w:rPrChange w:id="173" w:author="blank _" w:date="2022-12-14T23:14:00Z">
            <w:rPr>
              <w:rFonts w:ascii="Arial" w:eastAsia="Times New Roman" w:hAnsi="Arial" w:cs="Arial"/>
              <w:color w:val="000000"/>
              <w:sz w:val="32"/>
              <w:szCs w:val="32"/>
            </w:rPr>
          </w:rPrChange>
        </w:rPr>
        <w:t>The theme of the project was to create a C++ game related to math, numbers, or words in some way.</w:t>
      </w:r>
    </w:p>
    <w:p w14:paraId="1BE1B4FD" w14:textId="77777777" w:rsidR="002A2A38" w:rsidRPr="00C75A68" w:rsidRDefault="002A2A38" w:rsidP="005D3062">
      <w:pPr>
        <w:spacing w:after="0" w:line="240" w:lineRule="auto"/>
        <w:rPr>
          <w:rFonts w:ascii="Arial" w:eastAsia="Times New Roman" w:hAnsi="Arial" w:cs="Arial"/>
          <w:color w:val="000000"/>
          <w:sz w:val="44"/>
          <w:szCs w:val="44"/>
          <w:rPrChange w:id="174" w:author="blank _" w:date="2022-12-14T23:14:00Z">
            <w:rPr>
              <w:rFonts w:ascii="Arial" w:eastAsia="Times New Roman" w:hAnsi="Arial" w:cs="Arial"/>
              <w:color w:val="000000"/>
              <w:sz w:val="32"/>
              <w:szCs w:val="32"/>
            </w:rPr>
          </w:rPrChange>
        </w:rPr>
      </w:pPr>
    </w:p>
    <w:p w14:paraId="5187DD4B" w14:textId="2BB6E52F" w:rsidR="002A2A38" w:rsidRPr="00C75A68" w:rsidRDefault="002A2A38" w:rsidP="001D3AD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rPrChange w:id="175" w:author="blank _" w:date="2022-12-14T23:14:00Z"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rPrChange>
        </w:rPr>
      </w:pPr>
      <w:r w:rsidRPr="00C75A68">
        <w:rPr>
          <w:rFonts w:ascii="Arial" w:eastAsia="Times New Roman" w:hAnsi="Arial" w:cs="Arial"/>
          <w:color w:val="000000"/>
          <w:sz w:val="44"/>
          <w:szCs w:val="44"/>
          <w:rPrChange w:id="176" w:author="blank _" w:date="2022-12-14T23:14:00Z">
            <w:rPr>
              <w:rFonts w:ascii="Arial" w:eastAsia="Times New Roman" w:hAnsi="Arial" w:cs="Arial"/>
              <w:color w:val="000000"/>
              <w:sz w:val="32"/>
              <w:szCs w:val="32"/>
            </w:rPr>
          </w:rPrChange>
        </w:rPr>
        <w:t xml:space="preserve">Our game idea is hangman – but instead of guessing letters, you guess the word. </w:t>
      </w:r>
    </w:p>
    <w:p w14:paraId="3C3AF037" w14:textId="77777777" w:rsidR="002A2A38" w:rsidRDefault="002A2A38" w:rsidP="005D306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6A80951" w14:textId="77777777" w:rsidR="001D3AD1" w:rsidRDefault="001D3AD1" w:rsidP="005D306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D45C25F" w14:textId="0F7CF987" w:rsidR="00682501" w:rsidRDefault="005D3062" w:rsidP="00D92800">
      <w:pPr>
        <w:pStyle w:val="Heading1"/>
      </w:pPr>
      <w:bookmarkStart w:id="177" w:name="_Toc121951875"/>
      <w:bookmarkStart w:id="178" w:name="_Toc121954582"/>
      <w:r>
        <w:t>Team Members:</w:t>
      </w:r>
      <w:bookmarkEnd w:id="177"/>
      <w:bookmarkEnd w:id="178"/>
    </w:p>
    <w:tbl>
      <w:tblPr>
        <w:tblStyle w:val="TableGrid"/>
        <w:tblW w:w="11059" w:type="dxa"/>
        <w:tblInd w:w="-911" w:type="dxa"/>
        <w:tblLook w:val="04A0" w:firstRow="1" w:lastRow="0" w:firstColumn="1" w:lastColumn="0" w:noHBand="0" w:noVBand="1"/>
      </w:tblPr>
      <w:tblGrid>
        <w:gridCol w:w="2408"/>
        <w:gridCol w:w="2585"/>
        <w:gridCol w:w="3390"/>
        <w:gridCol w:w="2676"/>
      </w:tblGrid>
      <w:tr w:rsidR="00FE3B85" w14:paraId="4F540732" w14:textId="77777777" w:rsidTr="003B714A">
        <w:trPr>
          <w:trHeight w:val="1988"/>
        </w:trPr>
        <w:tc>
          <w:tcPr>
            <w:tcW w:w="2408" w:type="dxa"/>
          </w:tcPr>
          <w:p w14:paraId="17C8AF55" w14:textId="747E17C3" w:rsidR="00FE3B85" w:rsidRDefault="00641553" w:rsidP="5F6E9BBB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0">
              <w:bookmarkStart w:id="179" w:name="_Toc121951876"/>
              <w:bookmarkStart w:id="180" w:name="_Toc121954583"/>
              <w:r w:rsidR="5F6E9BBB" w:rsidRPr="5F6E9BBB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>Emma Georgieva 9B</w:t>
              </w:r>
              <w:bookmarkEnd w:id="179"/>
              <w:bookmarkEnd w:id="180"/>
            </w:hyperlink>
          </w:p>
        </w:tc>
        <w:tc>
          <w:tcPr>
            <w:tcW w:w="2585" w:type="dxa"/>
          </w:tcPr>
          <w:p w14:paraId="08FAFE7D" w14:textId="347FB9B6" w:rsidR="00FE3B85" w:rsidRDefault="00641553" w:rsidP="5F6E9BBB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1">
              <w:bookmarkStart w:id="181" w:name="_Toc121951877"/>
              <w:bookmarkStart w:id="182" w:name="_Toc121954584"/>
              <w:r w:rsidR="5F6E9BBB" w:rsidRPr="5F6E9BBB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>Svilen Todorov 9A</w:t>
              </w:r>
              <w:bookmarkEnd w:id="181"/>
              <w:bookmarkEnd w:id="182"/>
            </w:hyperlink>
          </w:p>
        </w:tc>
        <w:tc>
          <w:tcPr>
            <w:tcW w:w="3390" w:type="dxa"/>
          </w:tcPr>
          <w:p w14:paraId="2001B424" w14:textId="6AC2D06A" w:rsidR="00FE3B85" w:rsidRDefault="00641553" w:rsidP="5F6E9BBB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2">
              <w:bookmarkStart w:id="183" w:name="_Toc121951878"/>
              <w:bookmarkStart w:id="184" w:name="_Toc121954585"/>
              <w:r w:rsidR="5F6E9BBB" w:rsidRPr="5F6E9BBB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>Alexander Sivkov 9B</w:t>
              </w:r>
              <w:bookmarkEnd w:id="183"/>
              <w:bookmarkEnd w:id="184"/>
            </w:hyperlink>
          </w:p>
        </w:tc>
        <w:tc>
          <w:tcPr>
            <w:tcW w:w="2676" w:type="dxa"/>
          </w:tcPr>
          <w:p w14:paraId="7C687B6D" w14:textId="5F318E6B" w:rsidR="00FE3B85" w:rsidRDefault="00641553" w:rsidP="5F6E9BBB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13">
              <w:bookmarkStart w:id="185" w:name="_Toc121951879"/>
              <w:bookmarkStart w:id="186" w:name="_Toc121954586"/>
              <w:r w:rsidR="5F6E9BBB" w:rsidRPr="5F6E9BBB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36"/>
                  <w:szCs w:val="36"/>
                </w:rPr>
                <w:t>Kristian Kostadinov 9G</w:t>
              </w:r>
              <w:bookmarkEnd w:id="185"/>
              <w:bookmarkEnd w:id="186"/>
            </w:hyperlink>
          </w:p>
        </w:tc>
      </w:tr>
      <w:tr w:rsidR="00FE3B85" w14:paraId="656A272A" w14:textId="77777777" w:rsidTr="003B714A">
        <w:trPr>
          <w:trHeight w:val="1842"/>
        </w:trPr>
        <w:tc>
          <w:tcPr>
            <w:tcW w:w="2408" w:type="dxa"/>
          </w:tcPr>
          <w:p w14:paraId="65A4FA14" w14:textId="55EC04B1" w:rsidR="00FE3B85" w:rsidRPr="00FE1B0D" w:rsidRDefault="00FE1B0D" w:rsidP="4C56F02C">
            <w:pPr>
              <w:spacing w:before="360" w:after="120"/>
              <w:jc w:val="center"/>
              <w:outlineLvl w:val="1"/>
              <w:rPr>
                <w:rFonts w:ascii="Arial Narrow" w:eastAsia="Times New Roman" w:hAnsi="Arial Narrow"/>
                <w:b/>
                <w:sz w:val="36"/>
                <w:szCs w:val="36"/>
              </w:rPr>
            </w:pPr>
            <w:bookmarkStart w:id="187" w:name="_Toc121951880"/>
            <w:bookmarkStart w:id="188" w:name="_Toc121954587"/>
            <w:r w:rsidRPr="4C56F02C">
              <w:rPr>
                <w:rFonts w:ascii="Arial Narrow" w:eastAsia="Times New Roman" w:hAnsi="Arial Narrow"/>
                <w:b/>
                <w:sz w:val="36"/>
                <w:szCs w:val="36"/>
              </w:rPr>
              <w:t>Scrum Trainer</w:t>
            </w:r>
            <w:bookmarkEnd w:id="187"/>
            <w:bookmarkEnd w:id="188"/>
          </w:p>
        </w:tc>
        <w:tc>
          <w:tcPr>
            <w:tcW w:w="2585" w:type="dxa"/>
          </w:tcPr>
          <w:p w14:paraId="051AC735" w14:textId="40A67192" w:rsidR="00FE3B85" w:rsidRDefault="00F55404" w:rsidP="4C56F02C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89" w:name="_Toc121951881"/>
            <w:bookmarkStart w:id="190" w:name="_Toc121954588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QA Engineer</w:t>
            </w:r>
            <w:bookmarkEnd w:id="189"/>
            <w:bookmarkEnd w:id="190"/>
          </w:p>
        </w:tc>
        <w:tc>
          <w:tcPr>
            <w:tcW w:w="3390" w:type="dxa"/>
          </w:tcPr>
          <w:p w14:paraId="6F58EBFB" w14:textId="606525D6" w:rsidR="00FE3B85" w:rsidRDefault="002D0873" w:rsidP="4C56F02C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91" w:name="_Toc121951882"/>
            <w:bookmarkStart w:id="192" w:name="_Toc121954589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Backend Developer</w:t>
            </w:r>
            <w:bookmarkEnd w:id="191"/>
            <w:bookmarkEnd w:id="192"/>
          </w:p>
        </w:tc>
        <w:tc>
          <w:tcPr>
            <w:tcW w:w="2676" w:type="dxa"/>
          </w:tcPr>
          <w:p w14:paraId="4161F112" w14:textId="5EDFFABB" w:rsidR="00FE3B85" w:rsidRDefault="002D0873" w:rsidP="4C56F02C">
            <w:pPr>
              <w:spacing w:before="36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193" w:name="_Toc121951883"/>
            <w:bookmarkStart w:id="194" w:name="_Toc121954590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Backend Developer</w:t>
            </w:r>
            <w:bookmarkEnd w:id="193"/>
            <w:bookmarkEnd w:id="194"/>
          </w:p>
        </w:tc>
      </w:tr>
    </w:tbl>
    <w:p w14:paraId="3A635FD1" w14:textId="6139D469" w:rsidR="00A01D12" w:rsidRDefault="00A01D12" w:rsidP="005D3062"/>
    <w:p w14:paraId="1ADA38F8" w14:textId="38CA1DB5" w:rsidR="005D3062" w:rsidRDefault="005D3062" w:rsidP="005D3062">
      <w:pPr>
        <w:rPr>
          <w:ins w:id="195" w:author="blank _" w:date="2022-12-14T23:15:00Z"/>
        </w:rPr>
      </w:pPr>
    </w:p>
    <w:p w14:paraId="7DF24ACB" w14:textId="77777777" w:rsidR="00DB3B0E" w:rsidRDefault="00DB3B0E" w:rsidP="005D3062">
      <w:pPr>
        <w:rPr>
          <w:ins w:id="196" w:author="blank _" w:date="2022-12-14T23:15:00Z"/>
        </w:rPr>
      </w:pPr>
    </w:p>
    <w:p w14:paraId="5F83C21D" w14:textId="77777777" w:rsidR="00DB3B0E" w:rsidRDefault="00DB3B0E" w:rsidP="005D3062">
      <w:pPr>
        <w:rPr>
          <w:ins w:id="197" w:author="blank _" w:date="2022-12-14T23:15:00Z"/>
        </w:rPr>
      </w:pPr>
    </w:p>
    <w:p w14:paraId="4E0AEF37" w14:textId="77777777" w:rsidR="00DB3B0E" w:rsidRDefault="00DB3B0E" w:rsidP="005D3062">
      <w:pPr>
        <w:rPr>
          <w:ins w:id="198" w:author="blank _" w:date="2022-12-14T23:15:00Z"/>
        </w:rPr>
      </w:pPr>
    </w:p>
    <w:p w14:paraId="7EC479C2" w14:textId="77777777" w:rsidR="00DB3B0E" w:rsidRDefault="00DB3B0E" w:rsidP="005D3062"/>
    <w:p w14:paraId="1504C420" w14:textId="3512ABEB" w:rsidR="00B91AB8" w:rsidDel="00DE4BDA" w:rsidRDefault="00B91AB8" w:rsidP="00DE4BDA">
      <w:pPr>
        <w:pStyle w:val="Heading1"/>
        <w:rPr>
          <w:del w:id="199" w:author="blank _" w:date="2022-12-14T23:15:00Z"/>
        </w:rPr>
      </w:pPr>
      <w:bookmarkStart w:id="200" w:name="_Toc121951884"/>
      <w:bookmarkStart w:id="201" w:name="_Toc121954591"/>
      <w:r>
        <w:t>Technologies used</w:t>
      </w:r>
      <w:bookmarkEnd w:id="201"/>
      <w:del w:id="202" w:author="blank _" w:date="2022-12-14T23:15:00Z">
        <w:r w:rsidDel="00DE4BDA">
          <w:delText>:</w:delText>
        </w:r>
        <w:bookmarkEnd w:id="200"/>
      </w:del>
    </w:p>
    <w:p w14:paraId="57EED1D5" w14:textId="77777777" w:rsidR="00DE4BDA" w:rsidRDefault="00DE4BDA" w:rsidP="00DE4BDA">
      <w:pPr>
        <w:pStyle w:val="Heading1"/>
        <w:rPr>
          <w:ins w:id="203" w:author="blank _" w:date="2022-12-14T23:16:00Z"/>
        </w:rPr>
      </w:pPr>
    </w:p>
    <w:p w14:paraId="505C1A1D" w14:textId="76DD3381" w:rsidR="00B91AB8" w:rsidRPr="00F14B74" w:rsidDel="00B7461B" w:rsidRDefault="007570FF">
      <w:pPr>
        <w:pStyle w:val="Heading1"/>
        <w:rPr>
          <w:del w:id="204" w:author="blank _" w:date="2022-12-14T23:09:00Z"/>
          <w:rFonts w:ascii="Arial Narrow" w:hAnsi="Arial Narrow"/>
          <w:sz w:val="180"/>
          <w:szCs w:val="180"/>
          <w:rPrChange w:id="205" w:author="Nikola Kostadinov" w:date="2022-12-14T23:36:00Z">
            <w:rPr>
              <w:del w:id="206" w:author="blank _" w:date="2022-12-14T23:09:00Z"/>
              <w:sz w:val="48"/>
              <w:szCs w:val="48"/>
            </w:rPr>
          </w:rPrChange>
        </w:rPr>
        <w:pPrChange w:id="207" w:author="blank _" w:date="2022-12-14T23:16:00Z">
          <w:pPr>
            <w:pStyle w:val="ListParagraph"/>
            <w:numPr>
              <w:numId w:val="1"/>
            </w:numPr>
            <w:ind w:hanging="360"/>
          </w:pPr>
        </w:pPrChange>
      </w:pPr>
      <w:ins w:id="208" w:author="blank _" w:date="2022-12-14T23:17:00Z">
        <w:r w:rsidRPr="00F14B74">
          <w:rPr>
            <w:rPrChange w:id="209" w:author="Nikola Kostadinov" w:date="2022-12-14T23:36:00Z">
              <w:rPr/>
            </w:rPrChange>
          </w:rPr>
          <w:t>C++ (language used to make the</w:t>
        </w:r>
      </w:ins>
      <w:ins w:id="210" w:author="blank _" w:date="2022-12-14T23:18:00Z">
        <w:r w:rsidRPr="00F14B74">
          <w:rPr>
            <w:rPrChange w:id="211" w:author="Nikola Kostadinov" w:date="2022-12-14T23:36:00Z">
              <w:rPr/>
            </w:rPrChange>
          </w:rPr>
          <w:t xml:space="preserve"> game)</w:t>
        </w:r>
      </w:ins>
      <w:del w:id="212" w:author="blank _" w:date="2022-12-14T23:16:00Z">
        <w:r w:rsidR="002A2A38" w:rsidRPr="00F14B74" w:rsidDel="00DE4BDA">
          <w:rPr>
            <w:rPrChange w:id="213" w:author="Nikola Kostadinov" w:date="2022-12-14T23:36:00Z">
              <w:rPr/>
            </w:rPrChange>
          </w:rPr>
          <w:delText>C++</w:delText>
        </w:r>
      </w:del>
    </w:p>
    <w:p w14:paraId="3E8DDD83" w14:textId="5C2272AE" w:rsidR="002A2A38" w:rsidRPr="00DE4BDA" w:rsidRDefault="002A2A38" w:rsidP="00B7461B">
      <w:pPr>
        <w:pStyle w:val="ListParagraph"/>
        <w:numPr>
          <w:ilvl w:val="0"/>
          <w:numId w:val="1"/>
        </w:numPr>
        <w:rPr>
          <w:sz w:val="48"/>
          <w:szCs w:val="48"/>
          <w:rPrChange w:id="214" w:author="blank _" w:date="2022-12-14T23:15:00Z">
            <w:rPr/>
          </w:rPrChange>
        </w:rPr>
      </w:pPr>
      <w:del w:id="215" w:author="blank _" w:date="2022-12-14T23:09:00Z">
        <w:r w:rsidRPr="00DE4BDA" w:rsidDel="00B7461B">
          <w:rPr>
            <w:sz w:val="48"/>
            <w:szCs w:val="48"/>
            <w:rPrChange w:id="216" w:author="blank _" w:date="2022-12-14T23:15:00Z">
              <w:rPr/>
            </w:rPrChange>
          </w:rPr>
          <w:delText>HTML</w:delText>
        </w:r>
      </w:del>
    </w:p>
    <w:p w14:paraId="1FEED709" w14:textId="6E2DCEBE" w:rsidR="002A2A38" w:rsidRPr="00DE4BDA" w:rsidRDefault="002A2A38" w:rsidP="002A2A38">
      <w:pPr>
        <w:pStyle w:val="ListParagraph"/>
        <w:numPr>
          <w:ilvl w:val="0"/>
          <w:numId w:val="1"/>
        </w:numPr>
        <w:rPr>
          <w:sz w:val="48"/>
          <w:szCs w:val="48"/>
          <w:rPrChange w:id="217" w:author="blank _" w:date="2022-12-14T23:15:00Z">
            <w:rPr/>
          </w:rPrChange>
        </w:rPr>
      </w:pPr>
      <w:r w:rsidRPr="00DE4BDA">
        <w:rPr>
          <w:sz w:val="48"/>
          <w:szCs w:val="48"/>
          <w:rPrChange w:id="218" w:author="blank _" w:date="2022-12-14T23:15:00Z">
            <w:rPr/>
          </w:rPrChange>
        </w:rPr>
        <w:t>GitHub</w:t>
      </w:r>
      <w:ins w:id="219" w:author="blank _" w:date="2022-12-14T23:18:00Z">
        <w:r w:rsidR="007570FF">
          <w:rPr>
            <w:sz w:val="48"/>
            <w:szCs w:val="48"/>
          </w:rPr>
          <w:t xml:space="preserve"> (version control)</w:t>
        </w:r>
      </w:ins>
    </w:p>
    <w:p w14:paraId="73CD3C32" w14:textId="3EDBC07B" w:rsidR="002A2A38" w:rsidRPr="00DE4BDA" w:rsidRDefault="002A2A38" w:rsidP="002A2A38">
      <w:pPr>
        <w:pStyle w:val="ListParagraph"/>
        <w:numPr>
          <w:ilvl w:val="0"/>
          <w:numId w:val="1"/>
        </w:numPr>
        <w:rPr>
          <w:sz w:val="48"/>
          <w:szCs w:val="48"/>
          <w:rPrChange w:id="220" w:author="blank _" w:date="2022-12-14T23:15:00Z">
            <w:rPr/>
          </w:rPrChange>
        </w:rPr>
      </w:pPr>
      <w:r w:rsidRPr="00DE4BDA">
        <w:rPr>
          <w:sz w:val="48"/>
          <w:szCs w:val="48"/>
          <w:rPrChange w:id="221" w:author="blank _" w:date="2022-12-14T23:15:00Z">
            <w:rPr/>
          </w:rPrChange>
        </w:rPr>
        <w:t>Word</w:t>
      </w:r>
      <w:ins w:id="222" w:author="blank _" w:date="2022-12-14T23:18:00Z">
        <w:r w:rsidR="007570FF">
          <w:rPr>
            <w:sz w:val="48"/>
            <w:szCs w:val="48"/>
          </w:rPr>
          <w:t xml:space="preserve"> (documentation)</w:t>
        </w:r>
      </w:ins>
    </w:p>
    <w:p w14:paraId="0A559985" w14:textId="09FE70AB" w:rsidR="002A2A38" w:rsidRPr="00DE4BDA" w:rsidRDefault="002A2A38" w:rsidP="002A2A38">
      <w:pPr>
        <w:pStyle w:val="ListParagraph"/>
        <w:numPr>
          <w:ilvl w:val="0"/>
          <w:numId w:val="1"/>
        </w:numPr>
        <w:rPr>
          <w:sz w:val="48"/>
          <w:szCs w:val="48"/>
          <w:rPrChange w:id="223" w:author="blank _" w:date="2022-12-14T23:15:00Z">
            <w:rPr/>
          </w:rPrChange>
        </w:rPr>
      </w:pPr>
      <w:r w:rsidRPr="00DE4BDA">
        <w:rPr>
          <w:sz w:val="48"/>
          <w:szCs w:val="48"/>
          <w:rPrChange w:id="224" w:author="blank _" w:date="2022-12-14T23:15:00Z">
            <w:rPr/>
          </w:rPrChange>
        </w:rPr>
        <w:t>Teams</w:t>
      </w:r>
      <w:ins w:id="225" w:author="blank _" w:date="2022-12-14T23:18:00Z">
        <w:r w:rsidR="007570FF">
          <w:rPr>
            <w:sz w:val="48"/>
            <w:szCs w:val="48"/>
          </w:rPr>
          <w:t xml:space="preserve"> (</w:t>
        </w:r>
        <w:r w:rsidR="00DF335C">
          <w:rPr>
            <w:sz w:val="48"/>
            <w:szCs w:val="48"/>
          </w:rPr>
          <w:t>used to get the team together)</w:t>
        </w:r>
      </w:ins>
    </w:p>
    <w:p w14:paraId="188978A8" w14:textId="63A3246D" w:rsidR="002A2A38" w:rsidRPr="00DE4BDA" w:rsidRDefault="002A2A38" w:rsidP="002A2A38">
      <w:pPr>
        <w:pStyle w:val="ListParagraph"/>
        <w:numPr>
          <w:ilvl w:val="0"/>
          <w:numId w:val="1"/>
        </w:numPr>
        <w:rPr>
          <w:sz w:val="48"/>
          <w:szCs w:val="48"/>
          <w:rPrChange w:id="226" w:author="blank _" w:date="2022-12-14T23:15:00Z">
            <w:rPr/>
          </w:rPrChange>
        </w:rPr>
      </w:pPr>
      <w:del w:id="227" w:author="Nikola Kostadinov" w:date="2022-12-14T23:36:00Z">
        <w:r w:rsidRPr="00DE4BDA" w:rsidDel="00F14B74">
          <w:rPr>
            <w:sz w:val="48"/>
            <w:szCs w:val="48"/>
            <w:rPrChange w:id="228" w:author="blank _" w:date="2022-12-14T23:15:00Z">
              <w:rPr/>
            </w:rPrChange>
          </w:rPr>
          <w:delText>Powerpoint</w:delText>
        </w:r>
      </w:del>
      <w:ins w:id="229" w:author="blank _" w:date="2022-12-14T23:18:00Z">
        <w:del w:id="230" w:author="Nikola Kostadinov" w:date="2022-12-14T23:36:00Z">
          <w:r w:rsidR="00DF335C" w:rsidDel="00F14B74">
            <w:rPr>
              <w:sz w:val="48"/>
              <w:szCs w:val="48"/>
            </w:rPr>
            <w:delText xml:space="preserve"> </w:delText>
          </w:r>
        </w:del>
      </w:ins>
      <w:ins w:id="231" w:author="Nikola Kostadinov" w:date="2022-12-14T23:36:00Z">
        <w:r w:rsidR="00F14B74" w:rsidRPr="00DE4BDA">
          <w:rPr>
            <w:sz w:val="48"/>
            <w:szCs w:val="48"/>
            <w:rPrChange w:id="232" w:author="blank _" w:date="2022-12-14T23:15:00Z">
              <w:rPr/>
            </w:rPrChange>
          </w:rPr>
          <w:t>Power</w:t>
        </w:r>
        <w:r w:rsidR="00F14B74">
          <w:rPr>
            <w:sz w:val="48"/>
            <w:szCs w:val="48"/>
          </w:rPr>
          <w:t>P</w:t>
        </w:r>
        <w:r w:rsidR="00F14B74" w:rsidRPr="00DE4BDA">
          <w:rPr>
            <w:sz w:val="48"/>
            <w:szCs w:val="48"/>
            <w:rPrChange w:id="233" w:author="blank _" w:date="2022-12-14T23:15:00Z">
              <w:rPr/>
            </w:rPrChange>
          </w:rPr>
          <w:t>oint</w:t>
        </w:r>
        <w:r w:rsidR="00F14B74">
          <w:rPr>
            <w:sz w:val="48"/>
            <w:szCs w:val="48"/>
          </w:rPr>
          <w:t xml:space="preserve"> </w:t>
        </w:r>
      </w:ins>
      <w:ins w:id="234" w:author="blank _" w:date="2022-12-14T23:18:00Z">
        <w:r w:rsidR="00DF335C">
          <w:rPr>
            <w:sz w:val="48"/>
            <w:szCs w:val="48"/>
          </w:rPr>
          <w:t>(presentation)</w:t>
        </w:r>
      </w:ins>
    </w:p>
    <w:p w14:paraId="6345029D" w14:textId="60731D34" w:rsidR="002A2A38" w:rsidRPr="00DE4BDA" w:rsidRDefault="002A2A38" w:rsidP="002A2A38">
      <w:pPr>
        <w:pStyle w:val="ListParagraph"/>
        <w:numPr>
          <w:ilvl w:val="0"/>
          <w:numId w:val="1"/>
        </w:numPr>
        <w:rPr>
          <w:sz w:val="48"/>
          <w:szCs w:val="48"/>
          <w:rPrChange w:id="235" w:author="blank _" w:date="2022-12-14T23:15:00Z">
            <w:rPr/>
          </w:rPrChange>
        </w:rPr>
      </w:pPr>
      <w:r w:rsidRPr="00DE4BDA">
        <w:rPr>
          <w:sz w:val="48"/>
          <w:szCs w:val="48"/>
          <w:rPrChange w:id="236" w:author="blank _" w:date="2022-12-14T23:15:00Z">
            <w:rPr/>
          </w:rPrChange>
        </w:rPr>
        <w:t>VS Code</w:t>
      </w:r>
      <w:ins w:id="237" w:author="blank _" w:date="2022-12-14T23:18:00Z">
        <w:r w:rsidR="00DF335C">
          <w:rPr>
            <w:sz w:val="48"/>
            <w:szCs w:val="48"/>
          </w:rPr>
          <w:t xml:space="preserve"> (used to make the game)</w:t>
        </w:r>
      </w:ins>
    </w:p>
    <w:p w14:paraId="55B5572E" w14:textId="1A4A5E98" w:rsidR="002A2A38" w:rsidRDefault="002A2A38" w:rsidP="002A2A38">
      <w:pPr>
        <w:pStyle w:val="ListParagraph"/>
        <w:numPr>
          <w:ilvl w:val="0"/>
          <w:numId w:val="1"/>
        </w:numPr>
        <w:rPr>
          <w:ins w:id="238" w:author="blank _" w:date="2022-12-14T23:19:00Z"/>
          <w:sz w:val="48"/>
          <w:szCs w:val="48"/>
        </w:rPr>
      </w:pPr>
      <w:r w:rsidRPr="00E97031">
        <w:rPr>
          <w:sz w:val="48"/>
          <w:szCs w:val="48"/>
          <w:rPrChange w:id="239" w:author="blank _" w:date="2022-12-14T23:15:00Z">
            <w:rPr/>
          </w:rPrChange>
        </w:rPr>
        <w:t>Visual Studio</w:t>
      </w:r>
      <w:ins w:id="240" w:author="blank _" w:date="2022-12-14T23:19:00Z">
        <w:r w:rsidR="00DF335C">
          <w:rPr>
            <w:sz w:val="48"/>
            <w:szCs w:val="48"/>
          </w:rPr>
          <w:t xml:space="preserve"> (used to make the game)</w:t>
        </w:r>
      </w:ins>
    </w:p>
    <w:p w14:paraId="55785669" w14:textId="33D553E0" w:rsidR="008268A3" w:rsidRDefault="00C93A6F">
      <w:pPr>
        <w:rPr>
          <w:ins w:id="241" w:author="blank _" w:date="2022-12-14T23:20:00Z"/>
        </w:rPr>
      </w:pPr>
      <w:ins w:id="242" w:author="Nikola Kostadinov" w:date="2022-12-14T23:47:00Z"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774BE5D9" wp14:editId="7A2F1574">
              <wp:simplePos x="0" y="0"/>
              <wp:positionH relativeFrom="column">
                <wp:posOffset>38100</wp:posOffset>
              </wp:positionH>
              <wp:positionV relativeFrom="paragraph">
                <wp:posOffset>247015</wp:posOffset>
              </wp:positionV>
              <wp:extent cx="1181100" cy="1326892"/>
              <wp:effectExtent l="0" t="0" r="0" b="6985"/>
              <wp:wrapNone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1100" cy="132689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5814F15" w14:textId="77A1A953" w:rsidR="00CA51CA" w:rsidRDefault="00641553">
      <w:pPr>
        <w:rPr>
          <w:ins w:id="243" w:author="blank _" w:date="2022-12-14T23:19:00Z"/>
        </w:rPr>
      </w:pPr>
      <w:ins w:id="244" w:author="Nikola Kostadinov" w:date="2022-12-14T23:47:00Z"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0E38DA98" wp14:editId="648D3B8B">
              <wp:simplePos x="0" y="0"/>
              <wp:positionH relativeFrom="column">
                <wp:posOffset>-276225</wp:posOffset>
              </wp:positionH>
              <wp:positionV relativeFrom="paragraph">
                <wp:posOffset>1576705</wp:posOffset>
              </wp:positionV>
              <wp:extent cx="1638300" cy="1638300"/>
              <wp:effectExtent l="0" t="0" r="0" b="0"/>
              <wp:wrapNone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38300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45" w:author="Nikola Kostadinov" w:date="2022-12-14T23:56:00Z"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0CAAF039" wp14:editId="6FD48B3B">
              <wp:simplePos x="0" y="0"/>
              <wp:positionH relativeFrom="column">
                <wp:posOffset>4772025</wp:posOffset>
              </wp:positionH>
              <wp:positionV relativeFrom="paragraph">
                <wp:posOffset>1643380</wp:posOffset>
              </wp:positionV>
              <wp:extent cx="1495425" cy="1495425"/>
              <wp:effectExtent l="0" t="0" r="9525" b="9525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5425" cy="1495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46" w:author="Nikola Kostadinov" w:date="2022-12-14T23:48:00Z">
        <w:r w:rsidR="00C93A6F">
          <w:rPr>
            <w:noProof/>
          </w:rPr>
          <w:drawing>
            <wp:anchor distT="0" distB="0" distL="114300" distR="114300" simplePos="0" relativeHeight="251666432" behindDoc="0" locked="0" layoutInCell="1" allowOverlap="1" wp14:anchorId="2F14D06F" wp14:editId="5DBBF682">
              <wp:simplePos x="0" y="0"/>
              <wp:positionH relativeFrom="column">
                <wp:posOffset>1447800</wp:posOffset>
              </wp:positionH>
              <wp:positionV relativeFrom="paragraph">
                <wp:posOffset>1633855</wp:posOffset>
              </wp:positionV>
              <wp:extent cx="1504950" cy="1504950"/>
              <wp:effectExtent l="0" t="0" r="0" b="0"/>
              <wp:wrapNone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0" cy="150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47" w:author="Nikola Kostadinov" w:date="2022-12-14T23:47:00Z">
        <w:r w:rsidR="00C93A6F">
          <w:rPr>
            <w:noProof/>
          </w:rPr>
          <w:drawing>
            <wp:anchor distT="0" distB="0" distL="114300" distR="114300" simplePos="0" relativeHeight="251664384" behindDoc="0" locked="0" layoutInCell="1" allowOverlap="1" wp14:anchorId="4F1C80A1" wp14:editId="24A17D1F">
              <wp:simplePos x="0" y="0"/>
              <wp:positionH relativeFrom="column">
                <wp:posOffset>4638675</wp:posOffset>
              </wp:positionH>
              <wp:positionV relativeFrom="paragraph">
                <wp:posOffset>33655</wp:posOffset>
              </wp:positionV>
              <wp:extent cx="1257300" cy="1168913"/>
              <wp:effectExtent l="0" t="0" r="0" b="0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16891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93A6F">
          <w:rPr>
            <w:noProof/>
          </w:rPr>
          <w:drawing>
            <wp:anchor distT="0" distB="0" distL="114300" distR="114300" simplePos="0" relativeHeight="251663360" behindDoc="0" locked="0" layoutInCell="1" allowOverlap="1" wp14:anchorId="59377BE8" wp14:editId="5D70603C">
              <wp:simplePos x="0" y="0"/>
              <wp:positionH relativeFrom="column">
                <wp:posOffset>3171825</wp:posOffset>
              </wp:positionH>
              <wp:positionV relativeFrom="paragraph">
                <wp:posOffset>29210</wp:posOffset>
              </wp:positionV>
              <wp:extent cx="1238250" cy="1150974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0" cy="11509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93A6F">
          <w:rPr>
            <w:noProof/>
          </w:rPr>
          <w:drawing>
            <wp:anchor distT="0" distB="0" distL="114300" distR="114300" simplePos="0" relativeHeight="251662336" behindDoc="0" locked="0" layoutInCell="1" allowOverlap="1" wp14:anchorId="0666B9D9" wp14:editId="40715B5D">
              <wp:simplePos x="0" y="0"/>
              <wp:positionH relativeFrom="column">
                <wp:posOffset>1552575</wp:posOffset>
              </wp:positionH>
              <wp:positionV relativeFrom="paragraph">
                <wp:posOffset>33655</wp:posOffset>
              </wp:positionV>
              <wp:extent cx="1304925" cy="1231265"/>
              <wp:effectExtent l="0" t="0" r="9525" b="6985"/>
              <wp:wrapNone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925" cy="12312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ins>
      <w:ins w:id="248" w:author="Nikola Kostadinov" w:date="2022-12-14T23:48:00Z">
        <w:r w:rsidR="00C93A6F">
          <w:rPr>
            <w:noProof/>
          </w:rPr>
          <w:drawing>
            <wp:anchor distT="0" distB="0" distL="114300" distR="114300" simplePos="0" relativeHeight="251667456" behindDoc="0" locked="0" layoutInCell="1" allowOverlap="1" wp14:anchorId="56CFEF89" wp14:editId="62BCDDC2">
              <wp:simplePos x="0" y="0"/>
              <wp:positionH relativeFrom="column">
                <wp:posOffset>3124200</wp:posOffset>
              </wp:positionH>
              <wp:positionV relativeFrom="paragraph">
                <wp:posOffset>1709420</wp:posOffset>
              </wp:positionV>
              <wp:extent cx="1381125" cy="1381125"/>
              <wp:effectExtent l="0" t="0" r="9525" b="9525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49" w:author="blank _" w:date="2022-12-14T23:20:00Z">
        <w:r w:rsidR="00040814">
          <w:br w:type="page"/>
        </w:r>
      </w:ins>
    </w:p>
    <w:p w14:paraId="7E341C87" w14:textId="42292C0C" w:rsidR="00C93A6F" w:rsidRDefault="00C93A6F">
      <w:pPr>
        <w:rPr>
          <w:ins w:id="250" w:author="Nikola Kostadinov" w:date="2022-12-14T23:53:00Z"/>
        </w:rPr>
      </w:pPr>
      <w:ins w:id="251" w:author="Nikola Kostadinov" w:date="2022-12-14T23:54:00Z">
        <w:r>
          <w:rPr>
            <w:noProof/>
          </w:rPr>
          <w:drawing>
            <wp:anchor distT="0" distB="0" distL="114300" distR="114300" simplePos="0" relativeHeight="251668480" behindDoc="0" locked="0" layoutInCell="1" allowOverlap="1" wp14:anchorId="7A4B885A" wp14:editId="67E06168">
              <wp:simplePos x="0" y="0"/>
              <wp:positionH relativeFrom="column">
                <wp:posOffset>1295400</wp:posOffset>
              </wp:positionH>
              <wp:positionV relativeFrom="paragraph">
                <wp:posOffset>234950</wp:posOffset>
              </wp:positionV>
              <wp:extent cx="3181350" cy="7982632"/>
              <wp:effectExtent l="0" t="0" r="9525" b="0"/>
              <wp:wrapNone/>
              <wp:docPr id="16" name="Graphic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Graphic 16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7982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5D904FB" w14:textId="157199E2" w:rsidR="00C93A6F" w:rsidRDefault="00C93A6F">
      <w:pPr>
        <w:rPr>
          <w:ins w:id="252" w:author="Nikola Kostadinov" w:date="2022-12-14T23:53:00Z"/>
        </w:rPr>
      </w:pPr>
      <w:ins w:id="253" w:author="Nikola Kostadinov" w:date="2022-12-14T23:53:00Z">
        <w:r>
          <w:br w:type="page"/>
        </w:r>
      </w:ins>
    </w:p>
    <w:p w14:paraId="7BCB7C1B" w14:textId="77777777" w:rsidR="00DF335C" w:rsidRDefault="00DF335C">
      <w:pPr>
        <w:rPr>
          <w:ins w:id="254" w:author="blank _" w:date="2022-12-14T23:19:00Z"/>
        </w:rPr>
        <w:pPrChange w:id="255" w:author="blank _" w:date="2022-12-14T23:19:00Z">
          <w:pPr>
            <w:pStyle w:val="ListParagraph"/>
          </w:pPr>
        </w:pPrChange>
      </w:pPr>
    </w:p>
    <w:p w14:paraId="5B139DCE" w14:textId="296B6074" w:rsidR="00DF335C" w:rsidRDefault="008268A3" w:rsidP="00DF335C">
      <w:pPr>
        <w:pStyle w:val="Heading1"/>
        <w:rPr>
          <w:ins w:id="256" w:author="blank _" w:date="2022-12-14T23:20:00Z"/>
        </w:rPr>
      </w:pPr>
      <w:bookmarkStart w:id="257" w:name="_Toc121954592"/>
      <w:ins w:id="258" w:author="blank _" w:date="2022-12-14T23:19:00Z">
        <w:r>
          <w:t>Summary:</w:t>
        </w:r>
      </w:ins>
      <w:bookmarkEnd w:id="257"/>
    </w:p>
    <w:p w14:paraId="3534A3C7" w14:textId="4BDCBD3B" w:rsidR="00040814" w:rsidRPr="00DF335C" w:rsidRDefault="00040814">
      <w:pPr>
        <w:pPrChange w:id="259" w:author="blank _" w:date="2022-12-14T23:20:00Z">
          <w:pPr>
            <w:pStyle w:val="ListParagraph"/>
            <w:numPr>
              <w:numId w:val="1"/>
            </w:numPr>
            <w:ind w:hanging="360"/>
          </w:pPr>
        </w:pPrChange>
      </w:pPr>
    </w:p>
    <w:p w14:paraId="6BA364B6" w14:textId="132D9D3F" w:rsidR="00C340E9" w:rsidRDefault="00BF3423" w:rsidP="00C340E9">
      <w:pPr>
        <w:pStyle w:val="ListParagraph"/>
        <w:numPr>
          <w:ilvl w:val="0"/>
          <w:numId w:val="2"/>
        </w:numPr>
        <w:rPr>
          <w:ins w:id="260" w:author="blank _" w:date="2022-12-14T23:24:00Z"/>
          <w:sz w:val="32"/>
          <w:szCs w:val="32"/>
        </w:rPr>
      </w:pPr>
      <w:ins w:id="261" w:author="blank _" w:date="2022-12-14T23:25:00Z">
        <w:r>
          <w:rPr>
            <w:sz w:val="32"/>
            <w:szCs w:val="32"/>
          </w:rPr>
          <w:t>Our aim</w:t>
        </w:r>
      </w:ins>
      <w:ins w:id="262" w:author="blank _" w:date="2022-12-14T23:27:00Z">
        <w:r w:rsidR="00B90DC7">
          <w:rPr>
            <w:sz w:val="32"/>
            <w:szCs w:val="32"/>
          </w:rPr>
          <w:t>s</w:t>
        </w:r>
      </w:ins>
    </w:p>
    <w:p w14:paraId="62951427" w14:textId="4F10A185" w:rsidR="00D4417D" w:rsidRPr="00D4417D" w:rsidRDefault="00D4417D">
      <w:pPr>
        <w:pStyle w:val="ListParagraph"/>
        <w:numPr>
          <w:ilvl w:val="0"/>
          <w:numId w:val="3"/>
        </w:numPr>
        <w:rPr>
          <w:ins w:id="263" w:author="blank _" w:date="2022-12-14T23:26:00Z"/>
          <w:sz w:val="32"/>
          <w:szCs w:val="32"/>
          <w:rPrChange w:id="264" w:author="blank _" w:date="2022-12-14T23:26:00Z">
            <w:rPr>
              <w:ins w:id="265" w:author="blank _" w:date="2022-12-14T23:26:00Z"/>
              <w:rFonts w:ascii="Noto Sans" w:hAnsi="Noto Sans" w:cs="Noto Sans"/>
              <w:color w:val="000000" w:themeColor="text1"/>
            </w:rPr>
          </w:rPrChange>
        </w:rPr>
        <w:pPrChange w:id="266" w:author="blank _" w:date="2022-12-14T23:26:00Z">
          <w:pPr>
            <w:pStyle w:val="ListParagraph"/>
            <w:numPr>
              <w:numId w:val="2"/>
            </w:numPr>
            <w:ind w:hanging="360"/>
          </w:pPr>
        </w:pPrChange>
      </w:pPr>
      <w:ins w:id="267" w:author="blank _" w:date="2022-12-14T23:26:00Z">
        <w:r w:rsidRPr="00D4417D">
          <w:rPr>
            <w:sz w:val="32"/>
            <w:szCs w:val="32"/>
            <w:rPrChange w:id="268" w:author="blank _" w:date="2022-12-14T23:26:00Z">
              <w:rPr>
                <w:rFonts w:ascii="Noto Sans" w:hAnsi="Noto Sans" w:cs="Noto Sans"/>
                <w:color w:val="000000" w:themeColor="text1"/>
              </w:rPr>
            </w:rPrChange>
          </w:rPr>
          <w:t>Our aims are to make sure that the code runs properly and that its functions have the expected output.</w:t>
        </w:r>
      </w:ins>
    </w:p>
    <w:p w14:paraId="02D387F5" w14:textId="38A1D031" w:rsidR="00ED54D0" w:rsidRPr="00301C57" w:rsidRDefault="00EF7988">
      <w:pPr>
        <w:pStyle w:val="ListParagraph"/>
        <w:numPr>
          <w:ilvl w:val="0"/>
          <w:numId w:val="2"/>
        </w:numPr>
        <w:rPr>
          <w:ins w:id="269" w:author="blank _" w:date="2022-12-14T23:22:00Z"/>
          <w:sz w:val="32"/>
          <w:szCs w:val="32"/>
          <w:rPrChange w:id="270" w:author="blank _" w:date="2022-12-14T23:23:00Z">
            <w:rPr>
              <w:ins w:id="271" w:author="blank _" w:date="2022-12-14T23:22:00Z"/>
            </w:rPr>
          </w:rPrChange>
        </w:rPr>
        <w:pPrChange w:id="272" w:author="blank _" w:date="2022-12-14T23:23:00Z">
          <w:pPr>
            <w:pStyle w:val="ListParagraph"/>
            <w:numPr>
              <w:numId w:val="3"/>
            </w:numPr>
            <w:ind w:left="1080" w:hanging="360"/>
          </w:pPr>
        </w:pPrChange>
      </w:pPr>
      <w:ins w:id="273" w:author="blank _" w:date="2022-12-14T23:21:00Z">
        <w:r w:rsidRPr="00301C57">
          <w:rPr>
            <w:sz w:val="32"/>
            <w:szCs w:val="32"/>
            <w:rPrChange w:id="274" w:author="blank _" w:date="2022-12-14T23:23:00Z">
              <w:rPr/>
            </w:rPrChange>
          </w:rPr>
          <w:t>Main Stages of the project</w:t>
        </w:r>
      </w:ins>
      <w:ins w:id="275" w:author="blank _" w:date="2022-12-14T23:22:00Z">
        <w:r w:rsidR="00ED54D0" w:rsidRPr="00301C57">
          <w:rPr>
            <w:sz w:val="32"/>
            <w:szCs w:val="32"/>
            <w:rPrChange w:id="276" w:author="blank _" w:date="2022-12-14T23:23:00Z">
              <w:rPr/>
            </w:rPrChange>
          </w:rPr>
          <w:t xml:space="preserve"> </w:t>
        </w:r>
      </w:ins>
    </w:p>
    <w:p w14:paraId="3C3B6619" w14:textId="04787A38" w:rsidR="00ED54D0" w:rsidRDefault="00ED54D0" w:rsidP="00ED54D0">
      <w:pPr>
        <w:pStyle w:val="ListParagraph"/>
        <w:numPr>
          <w:ilvl w:val="0"/>
          <w:numId w:val="3"/>
        </w:numPr>
        <w:rPr>
          <w:ins w:id="277" w:author="blank _" w:date="2022-12-14T23:22:00Z"/>
          <w:sz w:val="32"/>
          <w:szCs w:val="32"/>
        </w:rPr>
      </w:pPr>
      <w:ins w:id="278" w:author="blank _" w:date="2022-12-14T23:22:00Z">
        <w:r>
          <w:rPr>
            <w:sz w:val="32"/>
            <w:szCs w:val="32"/>
          </w:rPr>
          <w:t>Creation of repository</w:t>
        </w:r>
      </w:ins>
    </w:p>
    <w:p w14:paraId="4DC89F94" w14:textId="5FD03F7E" w:rsidR="00ED54D0" w:rsidRDefault="00ED54D0" w:rsidP="00ED54D0">
      <w:pPr>
        <w:pStyle w:val="ListParagraph"/>
        <w:numPr>
          <w:ilvl w:val="0"/>
          <w:numId w:val="3"/>
        </w:numPr>
        <w:rPr>
          <w:ins w:id="279" w:author="blank _" w:date="2022-12-14T23:22:00Z"/>
          <w:sz w:val="32"/>
          <w:szCs w:val="32"/>
        </w:rPr>
      </w:pPr>
      <w:ins w:id="280" w:author="blank _" w:date="2022-12-14T23:22:00Z">
        <w:r>
          <w:rPr>
            <w:sz w:val="32"/>
            <w:szCs w:val="32"/>
          </w:rPr>
          <w:t>Creation of the game</w:t>
        </w:r>
      </w:ins>
    </w:p>
    <w:p w14:paraId="3E93ECF6" w14:textId="7D42DD42" w:rsidR="00B90DC7" w:rsidRDefault="00ED54D0">
      <w:pPr>
        <w:pStyle w:val="ListParagraph"/>
        <w:numPr>
          <w:ilvl w:val="0"/>
          <w:numId w:val="3"/>
        </w:numPr>
        <w:rPr>
          <w:ins w:id="281" w:author="blank _" w:date="2022-12-14T23:26:00Z"/>
          <w:sz w:val="32"/>
          <w:szCs w:val="32"/>
        </w:rPr>
        <w:pPrChange w:id="282" w:author="blank _" w:date="2022-12-14T23:27:00Z">
          <w:pPr>
            <w:pStyle w:val="ListParagraph"/>
          </w:pPr>
        </w:pPrChange>
      </w:pPr>
      <w:ins w:id="283" w:author="blank _" w:date="2022-12-14T23:22:00Z">
        <w:r>
          <w:rPr>
            <w:sz w:val="32"/>
            <w:szCs w:val="32"/>
          </w:rPr>
          <w:t>Documentation</w:t>
        </w:r>
      </w:ins>
    </w:p>
    <w:p w14:paraId="4B25996A" w14:textId="1F2C4EA1" w:rsidR="00ED54D0" w:rsidRPr="00B90DC7" w:rsidDel="00F52100" w:rsidRDefault="00ED54D0">
      <w:pPr>
        <w:pStyle w:val="ListParagraph"/>
        <w:numPr>
          <w:ilvl w:val="0"/>
          <w:numId w:val="3"/>
        </w:numPr>
        <w:rPr>
          <w:del w:id="284" w:author="blank _" w:date="2022-12-14T23:22:00Z"/>
          <w:sz w:val="32"/>
          <w:szCs w:val="32"/>
          <w:rPrChange w:id="285" w:author="blank _" w:date="2022-12-14T23:26:00Z">
            <w:rPr>
              <w:del w:id="286" w:author="blank _" w:date="2022-12-14T23:22:00Z"/>
            </w:rPr>
          </w:rPrChange>
        </w:rPr>
        <w:pPrChange w:id="287" w:author="blank _" w:date="2022-12-14T23:27:00Z">
          <w:pPr>
            <w:pStyle w:val="ListParagraph"/>
          </w:pPr>
        </w:pPrChange>
      </w:pPr>
      <w:ins w:id="288" w:author="blank _" w:date="2022-12-14T23:22:00Z">
        <w:r w:rsidRPr="00B90DC7">
          <w:rPr>
            <w:sz w:val="32"/>
            <w:szCs w:val="32"/>
            <w:rPrChange w:id="289" w:author="blank _" w:date="2022-12-14T23:26:00Z">
              <w:rPr/>
            </w:rPrChange>
          </w:rPr>
          <w:t xml:space="preserve">Release the first version on </w:t>
        </w:r>
        <w:del w:id="290" w:author="Nikola Kostadinov" w:date="2022-12-14T23:36:00Z">
          <w:r w:rsidRPr="00B90DC7" w:rsidDel="00F14B74">
            <w:rPr>
              <w:sz w:val="32"/>
              <w:szCs w:val="32"/>
              <w:rPrChange w:id="291" w:author="blank _" w:date="2022-12-14T23:26:00Z">
                <w:rPr/>
              </w:rPrChange>
            </w:rPr>
            <w:delText>github</w:delText>
          </w:r>
        </w:del>
      </w:ins>
      <w:ins w:id="292" w:author="Nikola Kostadinov" w:date="2022-12-14T23:36:00Z">
        <w:r w:rsidR="00F14B74">
          <w:rPr>
            <w:sz w:val="32"/>
            <w:szCs w:val="32"/>
          </w:rPr>
          <w:t>GitHub</w:t>
        </w:r>
      </w:ins>
    </w:p>
    <w:p w14:paraId="6400A47C" w14:textId="65AFE7A6" w:rsidR="005D3062" w:rsidDel="00B90DC7" w:rsidRDefault="005D3062" w:rsidP="00B90DC7">
      <w:pPr>
        <w:pStyle w:val="ListParagraph"/>
        <w:rPr>
          <w:del w:id="293" w:author="blank _" w:date="2022-12-14T23:27:00Z"/>
        </w:rPr>
      </w:pPr>
    </w:p>
    <w:p w14:paraId="4D2E1CC7" w14:textId="77777777" w:rsidR="00B90DC7" w:rsidRDefault="00B90DC7">
      <w:pPr>
        <w:pStyle w:val="ListParagraph"/>
        <w:numPr>
          <w:ilvl w:val="0"/>
          <w:numId w:val="3"/>
        </w:numPr>
        <w:rPr>
          <w:ins w:id="294" w:author="blank _" w:date="2022-12-14T23:27:00Z"/>
        </w:rPr>
        <w:pPrChange w:id="295" w:author="blank _" w:date="2022-12-14T23:27:00Z">
          <w:pPr/>
        </w:pPrChange>
      </w:pPr>
    </w:p>
    <w:p w14:paraId="1B3E401B" w14:textId="0470A2A0" w:rsidR="00682501" w:rsidRPr="00682501" w:rsidDel="00C4653F" w:rsidRDefault="00C93D51">
      <w:pPr>
        <w:pStyle w:val="ListParagraph"/>
        <w:rPr>
          <w:del w:id="296" w:author="blank _" w:date="2022-12-14T23:23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297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bookmarkStart w:id="298" w:name="_Toc121951885"/>
      <w:ins w:id="299" w:author="blank _" w:date="2022-12-14T23:30:00Z">
        <w:del w:id="300" w:author="Nikola Kostadinov" w:date="2022-12-14T23:45:00Z">
          <w:r w:rsidRPr="00682501" w:rsidDel="00C93A6F">
            <w:rPr>
              <w:rFonts w:ascii="Times New Roman" w:eastAsia="Times New Roman" w:hAnsi="Times New Roman" w:cs="Times New Roman"/>
              <w:noProof/>
              <w:sz w:val="24"/>
              <w:szCs w:val="24"/>
              <w:bdr w:val="none" w:sz="0" w:space="0" w:color="auto" w:frame="1"/>
            </w:rPr>
            <w:drawing>
              <wp:anchor distT="0" distB="0" distL="114300" distR="114300" simplePos="0" relativeHeight="251660288" behindDoc="0" locked="0" layoutInCell="1" allowOverlap="1" wp14:anchorId="140EDA06" wp14:editId="701B9888">
                <wp:simplePos x="0" y="0"/>
                <wp:positionH relativeFrom="margin">
                  <wp:posOffset>5821045</wp:posOffset>
                </wp:positionH>
                <wp:positionV relativeFrom="paragraph">
                  <wp:posOffset>3639185</wp:posOffset>
                </wp:positionV>
                <wp:extent cx="1036955" cy="1076325"/>
                <wp:effectExtent l="0" t="0" r="0" b="0"/>
                <wp:wrapTopAndBottom/>
                <wp:docPr id="5" name="Picture 5" descr="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Shap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del>
      </w:ins>
      <w:del w:id="301" w:author="blank _" w:date="2022-12-14T23:23:00Z">
        <w:r w:rsidR="00682501"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 Summary</w:delText>
        </w:r>
        <w:bookmarkEnd w:id="298"/>
      </w:del>
    </w:p>
    <w:p w14:paraId="3E2E1277" w14:textId="70A8AB5C" w:rsidR="00682501" w:rsidRPr="00682501" w:rsidDel="00C4653F" w:rsidRDefault="00682501">
      <w:pPr>
        <w:pStyle w:val="ListParagraph"/>
        <w:rPr>
          <w:del w:id="302" w:author="blank _" w:date="2022-12-14T23:23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03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del w:id="304" w:author="blank _" w:date="2022-12-14T23:23:00Z"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lastRenderedPageBreak/>
          <w:tab/>
        </w:r>
        <w:bookmarkStart w:id="305" w:name="_Toc121951886"/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3.1 Aims</w:delText>
        </w:r>
        <w:bookmarkEnd w:id="305"/>
      </w:del>
    </w:p>
    <w:p w14:paraId="08874416" w14:textId="218BC994" w:rsidR="00682501" w:rsidRPr="00682501" w:rsidDel="00C4653F" w:rsidRDefault="00682501">
      <w:pPr>
        <w:pStyle w:val="ListParagraph"/>
        <w:rPr>
          <w:del w:id="306" w:author="blank _" w:date="2022-12-14T23:23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07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del w:id="308" w:author="blank _" w:date="2022-12-14T23:23:00Z"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09" w:name="_Toc121951887"/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3.2 Main stages in the implementation of the project</w:delText>
        </w:r>
        <w:bookmarkEnd w:id="309"/>
      </w:del>
    </w:p>
    <w:p w14:paraId="484BC633" w14:textId="1970148B" w:rsidR="00682501" w:rsidRPr="00682501" w:rsidDel="00C4653F" w:rsidRDefault="00682501">
      <w:pPr>
        <w:pStyle w:val="ListParagraph"/>
        <w:rPr>
          <w:del w:id="310" w:author="blank _" w:date="2022-12-14T23:23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11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del w:id="312" w:author="blank _" w:date="2022-12-14T23:23:00Z"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</w:delText>
        </w:r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13" w:name="_Toc121951888"/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3.2.1 Creation of the repo</w:delText>
        </w:r>
        <w:bookmarkEnd w:id="313"/>
      </w:del>
    </w:p>
    <w:p w14:paraId="1DFF73F0" w14:textId="532A4873" w:rsidR="00682501" w:rsidRPr="00682501" w:rsidDel="00C4653F" w:rsidRDefault="00682501">
      <w:pPr>
        <w:pStyle w:val="ListParagraph"/>
        <w:rPr>
          <w:del w:id="314" w:author="blank _" w:date="2022-12-14T23:23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15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del w:id="316" w:author="blank _" w:date="2022-12-14T23:23:00Z"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</w:delText>
        </w:r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17" w:name="_Toc121951889"/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3.2.2 Creation of the game</w:delText>
        </w:r>
        <w:bookmarkEnd w:id="317"/>
      </w:del>
    </w:p>
    <w:p w14:paraId="6C0F76C2" w14:textId="7685BD72" w:rsidR="00682501" w:rsidRPr="00682501" w:rsidDel="008268A3" w:rsidRDefault="00682501">
      <w:pPr>
        <w:pStyle w:val="ListParagraph"/>
        <w:rPr>
          <w:del w:id="318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19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20" w:author="blank _" w:date="2022-12-14T23:23:00Z"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</w:delText>
        </w:r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21" w:name="_Toc121951890"/>
        <w:r w:rsidRPr="00682501" w:rsidDel="00C4653F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3.2.3 We created the documentation            3.3Implementation of the project</w:delText>
        </w:r>
      </w:del>
      <w:bookmarkEnd w:id="321"/>
    </w:p>
    <w:p w14:paraId="284BCFA3" w14:textId="6E7F6993" w:rsidR="00682501" w:rsidRPr="00682501" w:rsidDel="00B90DC7" w:rsidRDefault="00682501">
      <w:pPr>
        <w:pStyle w:val="ListParagraph"/>
        <w:rPr>
          <w:del w:id="322" w:author="blank _" w:date="2022-12-14T23:27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23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24" w:author="blank _" w:date="2022-12-14T23:19:00Z">
        <w:r w:rsidRPr="00682501" w:rsidDel="008268A3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</w:delText>
        </w:r>
        <w:r w:rsidRPr="00682501" w:rsidDel="008268A3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25" w:name="_Toc121951891"/>
        <w:r w:rsidRPr="00682501" w:rsidDel="008268A3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3.3.1 Technologies used:</w:delText>
        </w:r>
      </w:del>
      <w:bookmarkEnd w:id="325"/>
    </w:p>
    <w:p w14:paraId="7F696E10" w14:textId="0121C92E" w:rsidR="00682501" w:rsidRPr="00682501" w:rsidDel="00901FD1" w:rsidRDefault="00682501">
      <w:pPr>
        <w:pStyle w:val="ListParagraph"/>
        <w:rPr>
          <w:del w:id="326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27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28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29" w:name="_Toc121951892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1 - C++</w:delText>
        </w:r>
        <w:bookmarkEnd w:id="329"/>
      </w:del>
    </w:p>
    <w:p w14:paraId="0AB05174" w14:textId="143BFFAC" w:rsidR="00682501" w:rsidRPr="00682501" w:rsidDel="00901FD1" w:rsidRDefault="00682501">
      <w:pPr>
        <w:pStyle w:val="ListParagraph"/>
        <w:rPr>
          <w:del w:id="330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31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32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33" w:name="_Toc121951893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2 - HTML</w:delText>
        </w:r>
        <w:bookmarkEnd w:id="333"/>
      </w:del>
    </w:p>
    <w:p w14:paraId="29318983" w14:textId="0871DC8F" w:rsidR="00682501" w:rsidRPr="00682501" w:rsidDel="00901FD1" w:rsidRDefault="00682501">
      <w:pPr>
        <w:pStyle w:val="ListParagraph"/>
        <w:rPr>
          <w:del w:id="334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35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36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37" w:name="_Toc121951894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3 - GitHub</w:delText>
        </w:r>
        <w:bookmarkEnd w:id="337"/>
      </w:del>
    </w:p>
    <w:p w14:paraId="6C752D2B" w14:textId="474DA300" w:rsidR="00682501" w:rsidRPr="00682501" w:rsidDel="00901FD1" w:rsidRDefault="00682501">
      <w:pPr>
        <w:pStyle w:val="ListParagraph"/>
        <w:rPr>
          <w:del w:id="338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39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40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41" w:name="_Toc121951895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4 - Word</w:delText>
        </w:r>
        <w:bookmarkEnd w:id="341"/>
      </w:del>
    </w:p>
    <w:p w14:paraId="6652CEDE" w14:textId="478E7C3A" w:rsidR="00682501" w:rsidRPr="00682501" w:rsidDel="00901FD1" w:rsidRDefault="00682501">
      <w:pPr>
        <w:pStyle w:val="ListParagraph"/>
        <w:rPr>
          <w:del w:id="342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43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44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45" w:name="_Toc121951896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5 - Teams</w:delText>
        </w:r>
        <w:bookmarkEnd w:id="345"/>
      </w:del>
    </w:p>
    <w:p w14:paraId="11D70B6B" w14:textId="0F896D51" w:rsidR="00682501" w:rsidRPr="00682501" w:rsidDel="00901FD1" w:rsidRDefault="00682501">
      <w:pPr>
        <w:pStyle w:val="ListParagraph"/>
        <w:rPr>
          <w:del w:id="346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47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48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49" w:name="_Toc121951897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6 - Power Point</w:delText>
        </w:r>
        <w:bookmarkEnd w:id="349"/>
      </w:del>
    </w:p>
    <w:p w14:paraId="01DDC983" w14:textId="54655A84" w:rsidR="00682501" w:rsidRPr="00682501" w:rsidDel="00901FD1" w:rsidRDefault="00682501">
      <w:pPr>
        <w:pStyle w:val="ListParagraph"/>
        <w:rPr>
          <w:del w:id="350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51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52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53" w:name="_Toc121951898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7 - VS Code</w:delText>
        </w:r>
        <w:bookmarkEnd w:id="353"/>
      </w:del>
    </w:p>
    <w:p w14:paraId="34885E90" w14:textId="7AD2A835" w:rsidR="00682501" w:rsidRPr="00682501" w:rsidDel="00901FD1" w:rsidRDefault="00682501">
      <w:pPr>
        <w:pStyle w:val="ListParagraph"/>
        <w:rPr>
          <w:del w:id="354" w:author="blank _" w:date="2022-12-14T23:19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55" w:author="blank _" w:date="2022-12-14T23:27:00Z">
          <w:pPr>
            <w:shd w:val="clear" w:color="auto" w:fill="F8F9FA"/>
            <w:spacing w:after="0" w:line="480" w:lineRule="auto"/>
            <w:ind w:left="360"/>
            <w:outlineLvl w:val="0"/>
          </w:pPr>
        </w:pPrChange>
      </w:pPr>
      <w:del w:id="356" w:author="blank _" w:date="2022-12-14T23:19:00Z"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     </w:delText>
        </w:r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57" w:name="_Toc121951899"/>
        <w:r w:rsidRPr="00682501" w:rsidDel="00901FD1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8 - Visual Studio</w:delText>
        </w:r>
        <w:bookmarkEnd w:id="357"/>
      </w:del>
    </w:p>
    <w:p w14:paraId="6EA08816" w14:textId="2DE367F4" w:rsidR="00682501" w:rsidRPr="00682501" w:rsidDel="00B90DC7" w:rsidRDefault="00682501">
      <w:pPr>
        <w:pStyle w:val="ListParagraph"/>
        <w:rPr>
          <w:del w:id="358" w:author="blank _" w:date="2022-12-14T23:27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59" w:author="blank _" w:date="2022-12-14T23:27:00Z">
          <w:pPr>
            <w:shd w:val="clear" w:color="auto" w:fill="F8F9FA"/>
            <w:spacing w:before="240" w:after="0" w:line="480" w:lineRule="auto"/>
            <w:outlineLvl w:val="0"/>
          </w:pPr>
        </w:pPrChange>
      </w:pPr>
      <w:bookmarkStart w:id="360" w:name="_Toc121951900"/>
      <w:del w:id="361" w:author="blank _" w:date="2022-12-14T23:27:00Z">
        <w:r w:rsidRPr="00682501" w:rsidDel="00B90DC7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4. Conclusion</w:delText>
        </w:r>
        <w:bookmarkEnd w:id="360"/>
      </w:del>
    </w:p>
    <w:p w14:paraId="1F91B9AB" w14:textId="1B7FD370" w:rsidR="00682501" w:rsidRPr="00682501" w:rsidDel="00B90DC7" w:rsidRDefault="00682501">
      <w:pPr>
        <w:pStyle w:val="ListParagraph"/>
        <w:rPr>
          <w:del w:id="362" w:author="blank _" w:date="2022-12-14T23:27:00Z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PrChange w:id="363" w:author="blank _" w:date="2022-12-14T23:27:00Z">
          <w:pPr>
            <w:shd w:val="clear" w:color="auto" w:fill="F8F9FA"/>
            <w:spacing w:after="0" w:line="480" w:lineRule="auto"/>
            <w:outlineLvl w:val="0"/>
          </w:pPr>
        </w:pPrChange>
      </w:pPr>
      <w:del w:id="364" w:author="blank _" w:date="2022-12-14T23:27:00Z">
        <w:r w:rsidRPr="00682501" w:rsidDel="00B90DC7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      </w:delText>
        </w:r>
        <w:r w:rsidRPr="00682501" w:rsidDel="00B90DC7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tab/>
        </w:r>
        <w:bookmarkStart w:id="365" w:name="_Toc121951901"/>
        <w:r w:rsidRPr="00682501" w:rsidDel="00B90DC7">
          <w:rPr>
            <w:rFonts w:ascii="Times New Roman" w:eastAsia="Times New Roman" w:hAnsi="Times New Roman" w:cs="Times New Roman"/>
            <w:color w:val="202124"/>
            <w:kern w:val="36"/>
            <w:sz w:val="42"/>
            <w:szCs w:val="42"/>
          </w:rPr>
          <w:delText>We created this game to increase literacy around the world.</w:delText>
        </w:r>
        <w:bookmarkEnd w:id="365"/>
      </w:del>
    </w:p>
    <w:p w14:paraId="249B3466" w14:textId="2FBD5323" w:rsidR="00385F1F" w:rsidRDefault="00682501">
      <w:pPr>
        <w:pStyle w:val="ListParagraph"/>
        <w:pPrChange w:id="366" w:author="blank _" w:date="2022-12-14T23:27:00Z">
          <w:pPr/>
        </w:pPrChange>
      </w:pPr>
      <w:del w:id="367" w:author="blank _" w:date="2022-12-14T23:27:00Z"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682501" w:rsidDel="00B90DC7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="00990EA1" w:rsidDel="00B90DC7">
          <w:softHyphen/>
        </w:r>
      </w:del>
    </w:p>
    <w:sectPr w:rsidR="00385F1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7A37" w14:textId="77777777" w:rsidR="0089768B" w:rsidRDefault="0089768B" w:rsidP="006373FD">
      <w:pPr>
        <w:spacing w:after="0" w:line="240" w:lineRule="auto"/>
      </w:pPr>
      <w:r>
        <w:separator/>
      </w:r>
    </w:p>
  </w:endnote>
  <w:endnote w:type="continuationSeparator" w:id="0">
    <w:p w14:paraId="79625210" w14:textId="77777777" w:rsidR="0089768B" w:rsidRDefault="0089768B" w:rsidP="006373FD">
      <w:pPr>
        <w:spacing w:after="0" w:line="240" w:lineRule="auto"/>
      </w:pPr>
      <w:r>
        <w:continuationSeparator/>
      </w:r>
    </w:p>
  </w:endnote>
  <w:endnote w:type="continuationNotice" w:id="1">
    <w:p w14:paraId="4C23F429" w14:textId="77777777" w:rsidR="0089768B" w:rsidRDefault="008976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368" w:author="blank _" w:date="2022-12-14T23:29:00Z"/>
  <w:sdt>
    <w:sdtPr>
      <w:id w:val="1126275577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368"/>
      <w:p w14:paraId="17BABCFC" w14:textId="78D5F240" w:rsidR="00413369" w:rsidRDefault="00413369">
        <w:pPr>
          <w:pStyle w:val="Footer"/>
          <w:jc w:val="right"/>
          <w:rPr>
            <w:ins w:id="369" w:author="blank _" w:date="2022-12-14T23:29:00Z"/>
          </w:rPr>
        </w:pPr>
        <w:ins w:id="370" w:author="blank _" w:date="2022-12-14T23:29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371" w:author="blank _" w:date="2022-12-14T23:29:00Z"/>
    </w:sdtContent>
  </w:sdt>
  <w:customXmlInsRangeEnd w:id="371"/>
  <w:p w14:paraId="543EEB64" w14:textId="3C3D538B" w:rsidR="00A563BB" w:rsidRDefault="00A5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D113" w14:textId="77777777" w:rsidR="0089768B" w:rsidRDefault="0089768B" w:rsidP="006373FD">
      <w:pPr>
        <w:spacing w:after="0" w:line="240" w:lineRule="auto"/>
      </w:pPr>
      <w:r>
        <w:separator/>
      </w:r>
    </w:p>
  </w:footnote>
  <w:footnote w:type="continuationSeparator" w:id="0">
    <w:p w14:paraId="47C93E9F" w14:textId="77777777" w:rsidR="0089768B" w:rsidRDefault="0089768B" w:rsidP="006373FD">
      <w:pPr>
        <w:spacing w:after="0" w:line="240" w:lineRule="auto"/>
      </w:pPr>
      <w:r>
        <w:continuationSeparator/>
      </w:r>
    </w:p>
  </w:footnote>
  <w:footnote w:type="continuationNotice" w:id="1">
    <w:p w14:paraId="1D64D02B" w14:textId="77777777" w:rsidR="0089768B" w:rsidRDefault="008976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771C" w14:textId="174DDA5B" w:rsidR="00D67CEE" w:rsidRDefault="00D67CEE" w:rsidP="3049AAA0">
    <w:pPr>
      <w:pStyle w:val="Heading2"/>
      <w:shd w:val="clear" w:color="auto" w:fill="FFFFFF" w:themeFill="background1"/>
      <w:spacing w:before="0" w:beforeAutospacing="0" w:after="80" w:afterAutospacing="0"/>
    </w:pPr>
    <w:r>
      <w:rPr>
        <w:rFonts w:ascii="Roboto" w:hAnsi="Roboto"/>
        <w:b w:val="0"/>
        <w:bCs w:val="0"/>
        <w:color w:val="343A40"/>
        <w:sz w:val="34"/>
        <w:szCs w:val="34"/>
      </w:rPr>
      <w:t>Game of words 2022</w:t>
    </w:r>
  </w:p>
  <w:p w14:paraId="124853EB" w14:textId="174DDA5B" w:rsidR="00D67CEE" w:rsidRDefault="00D67CEE">
    <w:pPr>
      <w:pStyle w:val="Header"/>
    </w:pPr>
  </w:p>
  <w:p w14:paraId="1575478E" w14:textId="174DDA5B" w:rsidR="00D67CEE" w:rsidRDefault="00D67C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6D8"/>
    <w:multiLevelType w:val="hybridMultilevel"/>
    <w:tmpl w:val="9A4C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17736"/>
    <w:multiLevelType w:val="hybridMultilevel"/>
    <w:tmpl w:val="5814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54BF7"/>
    <w:multiLevelType w:val="hybridMultilevel"/>
    <w:tmpl w:val="30F46A80"/>
    <w:lvl w:ilvl="0" w:tplc="9648CBC8">
      <w:start w:val="3"/>
      <w:numFmt w:val="bullet"/>
      <w:lvlText w:val="-"/>
      <w:lvlJc w:val="left"/>
      <w:pPr>
        <w:ind w:left="1080" w:hanging="360"/>
      </w:pPr>
      <w:rPr>
        <w:rFonts w:ascii="Noto Sans" w:eastAsiaTheme="minorHAnsi" w:hAnsi="Noto Sans" w:cs="Noto Sans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673540"/>
    <w:multiLevelType w:val="hybridMultilevel"/>
    <w:tmpl w:val="2B5E0702"/>
    <w:lvl w:ilvl="0" w:tplc="31F60B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D6239A"/>
    <w:multiLevelType w:val="hybridMultilevel"/>
    <w:tmpl w:val="9F982046"/>
    <w:lvl w:ilvl="0" w:tplc="1E74888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3922843">
    <w:abstractNumId w:val="0"/>
  </w:num>
  <w:num w:numId="2" w16cid:durableId="343824631">
    <w:abstractNumId w:val="1"/>
  </w:num>
  <w:num w:numId="3" w16cid:durableId="1829978099">
    <w:abstractNumId w:val="3"/>
  </w:num>
  <w:num w:numId="4" w16cid:durableId="1201017063">
    <w:abstractNumId w:val="4"/>
  </w:num>
  <w:num w:numId="5" w16cid:durableId="76403589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Kostadinov">
    <w15:presenceInfo w15:providerId="Windows Live" w15:userId="725f7158d29d80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 w:comments="0" w:insDel="0" w:formatting="0" w:inkAnnotations="0"/>
  <w:trackRevisions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D2"/>
    <w:rsid w:val="000073CE"/>
    <w:rsid w:val="00040814"/>
    <w:rsid w:val="00070A42"/>
    <w:rsid w:val="00093CD4"/>
    <w:rsid w:val="000B5648"/>
    <w:rsid w:val="000F4D6D"/>
    <w:rsid w:val="0011711E"/>
    <w:rsid w:val="00193E2C"/>
    <w:rsid w:val="001A4685"/>
    <w:rsid w:val="001D3AD1"/>
    <w:rsid w:val="00215A7D"/>
    <w:rsid w:val="00222A15"/>
    <w:rsid w:val="002331EE"/>
    <w:rsid w:val="0025561A"/>
    <w:rsid w:val="0028576D"/>
    <w:rsid w:val="002A2A38"/>
    <w:rsid w:val="002C130A"/>
    <w:rsid w:val="002D0873"/>
    <w:rsid w:val="00301C57"/>
    <w:rsid w:val="00351B8B"/>
    <w:rsid w:val="00373789"/>
    <w:rsid w:val="00380C08"/>
    <w:rsid w:val="00385F1F"/>
    <w:rsid w:val="003B714A"/>
    <w:rsid w:val="003B765C"/>
    <w:rsid w:val="003E0D9B"/>
    <w:rsid w:val="004031FA"/>
    <w:rsid w:val="00413369"/>
    <w:rsid w:val="00443674"/>
    <w:rsid w:val="004E1E6A"/>
    <w:rsid w:val="00504B2C"/>
    <w:rsid w:val="00550868"/>
    <w:rsid w:val="005C6159"/>
    <w:rsid w:val="005D3062"/>
    <w:rsid w:val="006373FD"/>
    <w:rsid w:val="00641553"/>
    <w:rsid w:val="006536FD"/>
    <w:rsid w:val="00682501"/>
    <w:rsid w:val="00716732"/>
    <w:rsid w:val="007570FF"/>
    <w:rsid w:val="0080242C"/>
    <w:rsid w:val="00816A30"/>
    <w:rsid w:val="008268A3"/>
    <w:rsid w:val="008624FD"/>
    <w:rsid w:val="008831CC"/>
    <w:rsid w:val="0089768B"/>
    <w:rsid w:val="008A173E"/>
    <w:rsid w:val="008B04F5"/>
    <w:rsid w:val="008B516A"/>
    <w:rsid w:val="00901FD1"/>
    <w:rsid w:val="00990EA1"/>
    <w:rsid w:val="009B5CA8"/>
    <w:rsid w:val="00A01D12"/>
    <w:rsid w:val="00A563BB"/>
    <w:rsid w:val="00A82B77"/>
    <w:rsid w:val="00A963D2"/>
    <w:rsid w:val="00AA774B"/>
    <w:rsid w:val="00AE696D"/>
    <w:rsid w:val="00B7461B"/>
    <w:rsid w:val="00B90DC7"/>
    <w:rsid w:val="00B91AB8"/>
    <w:rsid w:val="00BB3BB2"/>
    <w:rsid w:val="00BF3423"/>
    <w:rsid w:val="00C25FD2"/>
    <w:rsid w:val="00C340E9"/>
    <w:rsid w:val="00C4653F"/>
    <w:rsid w:val="00C50692"/>
    <w:rsid w:val="00C53B6F"/>
    <w:rsid w:val="00C549D0"/>
    <w:rsid w:val="00C75A68"/>
    <w:rsid w:val="00C93A6F"/>
    <w:rsid w:val="00C93D51"/>
    <w:rsid w:val="00CA51CA"/>
    <w:rsid w:val="00CC00CF"/>
    <w:rsid w:val="00CE4A9D"/>
    <w:rsid w:val="00D14727"/>
    <w:rsid w:val="00D15144"/>
    <w:rsid w:val="00D4417D"/>
    <w:rsid w:val="00D67CEE"/>
    <w:rsid w:val="00D77F9D"/>
    <w:rsid w:val="00D80A58"/>
    <w:rsid w:val="00D8347F"/>
    <w:rsid w:val="00D92800"/>
    <w:rsid w:val="00DB3B0E"/>
    <w:rsid w:val="00DD0DFC"/>
    <w:rsid w:val="00DE4BDA"/>
    <w:rsid w:val="00DF335C"/>
    <w:rsid w:val="00E074C8"/>
    <w:rsid w:val="00E97031"/>
    <w:rsid w:val="00ED42AE"/>
    <w:rsid w:val="00ED54D0"/>
    <w:rsid w:val="00EE2447"/>
    <w:rsid w:val="00EF7988"/>
    <w:rsid w:val="00F14B74"/>
    <w:rsid w:val="00F45868"/>
    <w:rsid w:val="00F52100"/>
    <w:rsid w:val="00F55404"/>
    <w:rsid w:val="00FA64C9"/>
    <w:rsid w:val="00FB4489"/>
    <w:rsid w:val="00FC3498"/>
    <w:rsid w:val="00FE1B0D"/>
    <w:rsid w:val="00FE3B85"/>
    <w:rsid w:val="28201389"/>
    <w:rsid w:val="3049AAA0"/>
    <w:rsid w:val="340166ED"/>
    <w:rsid w:val="4C56F02C"/>
    <w:rsid w:val="5F6E9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C60A2A7"/>
  <w15:chartTrackingRefBased/>
  <w15:docId w15:val="{4291334D-F532-45DD-A341-20560800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62"/>
  </w:style>
  <w:style w:type="paragraph" w:styleId="Heading1">
    <w:name w:val="heading 1"/>
    <w:basedOn w:val="Normal"/>
    <w:link w:val="Heading1Char"/>
    <w:uiPriority w:val="9"/>
    <w:qFormat/>
    <w:rsid w:val="00682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5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8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2501"/>
  </w:style>
  <w:style w:type="character" w:styleId="Hyperlink">
    <w:name w:val="Hyperlink"/>
    <w:basedOn w:val="DefaultParagraphFont"/>
    <w:uiPriority w:val="99"/>
    <w:unhideWhenUsed/>
    <w:rsid w:val="0068250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696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6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96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3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FD"/>
  </w:style>
  <w:style w:type="paragraph" w:styleId="Footer">
    <w:name w:val="footer"/>
    <w:basedOn w:val="Normal"/>
    <w:link w:val="FooterChar"/>
    <w:uiPriority w:val="99"/>
    <w:unhideWhenUsed/>
    <w:rsid w:val="0063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FD"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031F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D08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CD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2A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34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423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34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NKostadinov21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ATSivkov21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DTodorov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svg"/><Relationship Id="rId28" Type="http://schemas.microsoft.com/office/2011/relationships/people" Target="people.xml"/><Relationship Id="rId10" Type="http://schemas.openxmlformats.org/officeDocument/2006/relationships/hyperlink" Target="https://github.com/EGGeorgieva2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D6F2-6292-4537-8F59-4E6A1CF4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Links>
    <vt:vector size="24" baseType="variant">
      <vt:variant>
        <vt:i4>5898305</vt:i4>
      </vt:variant>
      <vt:variant>
        <vt:i4>9</vt:i4>
      </vt:variant>
      <vt:variant>
        <vt:i4>0</vt:i4>
      </vt:variant>
      <vt:variant>
        <vt:i4>5</vt:i4>
      </vt:variant>
      <vt:variant>
        <vt:lpwstr>https://github.com/KNKostadinov21</vt:lpwstr>
      </vt:variant>
      <vt:variant>
        <vt:lpwstr/>
      </vt:variant>
      <vt:variant>
        <vt:i4>4522056</vt:i4>
      </vt:variant>
      <vt:variant>
        <vt:i4>6</vt:i4>
      </vt:variant>
      <vt:variant>
        <vt:i4>0</vt:i4>
      </vt:variant>
      <vt:variant>
        <vt:i4>5</vt:i4>
      </vt:variant>
      <vt:variant>
        <vt:lpwstr>https://github.com/ATSivkov21</vt:lpwstr>
      </vt:variant>
      <vt:variant>
        <vt:lpwstr/>
      </vt:variant>
      <vt:variant>
        <vt:i4>2752625</vt:i4>
      </vt:variant>
      <vt:variant>
        <vt:i4>3</vt:i4>
      </vt:variant>
      <vt:variant>
        <vt:i4>0</vt:i4>
      </vt:variant>
      <vt:variant>
        <vt:i4>5</vt:i4>
      </vt:variant>
      <vt:variant>
        <vt:lpwstr>https://github.com/SDTodorov21</vt:lpwstr>
      </vt:variant>
      <vt:variant>
        <vt:lpwstr/>
      </vt:variant>
      <vt:variant>
        <vt:i4>4390933</vt:i4>
      </vt:variant>
      <vt:variant>
        <vt:i4>0</vt:i4>
      </vt:variant>
      <vt:variant>
        <vt:i4>0</vt:i4>
      </vt:variant>
      <vt:variant>
        <vt:i4>5</vt:i4>
      </vt:variant>
      <vt:variant>
        <vt:lpwstr>https://github.com/EGGeorgieva21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_</dc:creator>
  <cp:keywords/>
  <dc:description/>
  <cp:lastModifiedBy>Nikola Kostadinov</cp:lastModifiedBy>
  <cp:revision>2</cp:revision>
  <dcterms:created xsi:type="dcterms:W3CDTF">2022-12-14T21:58:00Z</dcterms:created>
  <dcterms:modified xsi:type="dcterms:W3CDTF">2022-12-14T21:58:00Z</dcterms:modified>
</cp:coreProperties>
</file>